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9F00" w14:textId="77777777" w:rsidR="00C8115F" w:rsidRDefault="00C8115F" w:rsidP="00C8115F">
      <w:pPr>
        <w:pStyle w:val="a4"/>
      </w:pPr>
      <w:r>
        <w:rPr>
          <w:rFonts w:hint="eastAsia"/>
        </w:rPr>
        <w:t>前言</w:t>
      </w:r>
    </w:p>
    <w:p w14:paraId="7E90A7C6" w14:textId="77777777" w:rsidR="00FA6956" w:rsidRDefault="00FA6956">
      <w:r>
        <w:rPr>
          <w:rFonts w:hint="eastAsia"/>
        </w:rPr>
        <w:t>以下</w:t>
      </w:r>
      <w:r>
        <w:rPr>
          <w:rFonts w:hint="eastAsia"/>
        </w:rPr>
        <w:t>API</w:t>
      </w:r>
      <w:r>
        <w:rPr>
          <w:rFonts w:hint="eastAsia"/>
        </w:rPr>
        <w:t>的根目录路径均为</w:t>
      </w:r>
      <w:r>
        <w:rPr>
          <w:rFonts w:hint="eastAsia"/>
        </w:rPr>
        <w:t>/xxx/store,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context</w:t>
      </w:r>
      <w:r>
        <w:t>-path</w:t>
      </w:r>
    </w:p>
    <w:p w14:paraId="0E8162E6" w14:textId="77777777" w:rsidR="00FA6956" w:rsidRDefault="00FA6956">
      <w:r>
        <w:t>假设</w:t>
      </w:r>
      <w:r>
        <w:t>context-path</w:t>
      </w:r>
      <w:r>
        <w:t>是</w:t>
      </w:r>
      <w:r>
        <w:t>is-dev</w:t>
      </w:r>
      <w:r>
        <w:rPr>
          <w:rFonts w:hint="eastAsia"/>
        </w:rPr>
        <w:t>,</w:t>
      </w:r>
      <w:r>
        <w:t>则例如第一个</w:t>
      </w:r>
      <w:proofErr w:type="spellStart"/>
      <w:r>
        <w:t>api</w:t>
      </w:r>
      <w:proofErr w:type="spellEnd"/>
      <w:r>
        <w:t>的地址为</w:t>
      </w:r>
      <w:r>
        <w:rPr>
          <w:rFonts w:hint="eastAsia"/>
        </w:rPr>
        <w:t>:</w:t>
      </w:r>
      <w:r w:rsidRPr="00FA6956">
        <w:t xml:space="preserve"> </w:t>
      </w:r>
      <w:hyperlink r:id="rId5" w:history="1">
        <w:r w:rsidRPr="00D24ECB">
          <w:rPr>
            <w:rStyle w:val="a3"/>
          </w:rPr>
          <w:t>http://localhost:8080/is-dev/store/campaign/1/categories</w:t>
        </w:r>
      </w:hyperlink>
    </w:p>
    <w:p w14:paraId="14BBD0B9" w14:textId="77777777" w:rsidR="00803EEF" w:rsidRDefault="00803EEF"/>
    <w:p w14:paraId="04430168" w14:textId="77777777" w:rsidR="00803EEF" w:rsidRDefault="00C8115F">
      <w:r>
        <w:t>所有</w:t>
      </w:r>
      <w:r>
        <w:t>API</w:t>
      </w:r>
      <w:r>
        <w:t>均返回固定的结构</w:t>
      </w:r>
      <w:r>
        <w:rPr>
          <w:rFonts w:hint="eastAsia"/>
        </w:rPr>
        <w:t>,</w:t>
      </w:r>
      <w:r>
        <w:rPr>
          <w:rFonts w:hint="eastAsia"/>
        </w:rPr>
        <w:t>举例如下</w:t>
      </w:r>
      <w:r>
        <w:rPr>
          <w:rFonts w:hint="eastAsia"/>
        </w:rPr>
        <w:t>:</w:t>
      </w:r>
    </w:p>
    <w:p w14:paraId="1999AF1A" w14:textId="77777777" w:rsidR="00C8115F" w:rsidRDefault="00C8115F"/>
    <w:p w14:paraId="37DF3464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08E99FCC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5A402D2" w14:textId="77777777" w:rsidR="00B062DD" w:rsidRDefault="00B062DD" w:rsidP="00B062DD">
      <w:pPr>
        <w:ind w:firstLine="48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00CDE20" w14:textId="77777777" w:rsidR="00C8115F" w:rsidRDefault="00B062DD" w:rsidP="00B062DD">
      <w:pPr>
        <w:ind w:firstLine="480"/>
      </w:pP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 w:rsidR="00C8115F">
        <w:t>…</w:t>
      </w:r>
    </w:p>
    <w:p w14:paraId="08B22F12" w14:textId="77777777" w:rsidR="00C8115F" w:rsidRDefault="00C8115F">
      <w:r>
        <w:rPr>
          <w:rFonts w:hint="eastAsia"/>
        </w:rPr>
        <w:t>}</w:t>
      </w:r>
    </w:p>
    <w:p w14:paraId="36C476EB" w14:textId="77777777" w:rsidR="00C8115F" w:rsidRDefault="00C8115F"/>
    <w:p w14:paraId="2A12F167" w14:textId="77777777" w:rsidR="00C8115F" w:rsidRDefault="00C8115F">
      <w:r>
        <w:t>其中</w:t>
      </w:r>
      <w:r>
        <w:t>status</w:t>
      </w:r>
      <w:r>
        <w:rPr>
          <w:rFonts w:hint="eastAsia"/>
        </w:rPr>
        <w:t>==</w:t>
      </w:r>
      <w:r>
        <w:t>0</w:t>
      </w:r>
      <w:r>
        <w:t>时</w:t>
      </w:r>
      <w:r>
        <w:rPr>
          <w:rFonts w:hint="eastAsia"/>
        </w:rPr>
        <w:t>,</w:t>
      </w:r>
      <w:r>
        <w:t>为无错误情况</w:t>
      </w:r>
      <w:r>
        <w:rPr>
          <w:rFonts w:hint="eastAsia"/>
        </w:rPr>
        <w:t>.</w:t>
      </w:r>
      <w:r>
        <w:rPr>
          <w:rFonts w:hint="eastAsia"/>
        </w:rPr>
        <w:t>如果非</w:t>
      </w:r>
      <w:r>
        <w:rPr>
          <w:rFonts w:hint="eastAsia"/>
        </w:rPr>
        <w:t>0,</w:t>
      </w:r>
      <w:r>
        <w:rPr>
          <w:rFonts w:hint="eastAsia"/>
        </w:rPr>
        <w:t>则需要进行特定处理</w:t>
      </w:r>
      <w:r>
        <w:rPr>
          <w:rFonts w:hint="eastAsia"/>
        </w:rPr>
        <w:t>.</w:t>
      </w:r>
    </w:p>
    <w:p w14:paraId="33C3D07D" w14:textId="77777777" w:rsidR="00C8115F" w:rsidRDefault="00C8115F">
      <w:r>
        <w:t>status</w:t>
      </w:r>
      <w:r>
        <w:rPr>
          <w:rFonts w:hint="eastAsia"/>
        </w:rPr>
        <w:t>==</w:t>
      </w:r>
      <w:r>
        <w:t>-100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t>用户未登录</w:t>
      </w:r>
      <w:r>
        <w:rPr>
          <w:rFonts w:hint="eastAsia"/>
        </w:rPr>
        <w:t>,</w:t>
      </w:r>
      <w:r>
        <w:t>需要跳转去登陆相关页面</w:t>
      </w:r>
    </w:p>
    <w:p w14:paraId="7A221D9A" w14:textId="77777777" w:rsidR="009C28DF" w:rsidRDefault="009C28DF">
      <w:r>
        <w:rPr>
          <w:rFonts w:hint="eastAsia"/>
        </w:rPr>
        <w:t>s</w:t>
      </w:r>
      <w:r>
        <w:t>tatus==-1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需要显示用户无权限的页面</w:t>
      </w:r>
    </w:p>
    <w:p w14:paraId="09D6A71E" w14:textId="77777777" w:rsidR="009C28DF" w:rsidRDefault="009C28DF">
      <w:commentRangeStart w:id="0"/>
      <w:r>
        <w:rPr>
          <w:rFonts w:hint="eastAsia"/>
        </w:rPr>
        <w:t>stat</w:t>
      </w:r>
      <w:r>
        <w:t>us==-2</w:t>
      </w:r>
      <w:r>
        <w:t>的时候</w:t>
      </w:r>
      <w:r>
        <w:rPr>
          <w:rFonts w:hint="eastAsia"/>
        </w:rPr>
        <w:t>,</w:t>
      </w:r>
      <w:r>
        <w:t>需要显示活动倒计时</w:t>
      </w:r>
      <w:r>
        <w:rPr>
          <w:rFonts w:hint="eastAsia"/>
        </w:rPr>
        <w:t>提示</w:t>
      </w:r>
      <w:r>
        <w:rPr>
          <w:rFonts w:hint="eastAsia"/>
        </w:rPr>
        <w:t>(</w:t>
      </w:r>
      <w:r>
        <w:rPr>
          <w:rFonts w:hint="eastAsia"/>
        </w:rPr>
        <w:t>相关</w:t>
      </w:r>
      <w:r>
        <w:rPr>
          <w:rFonts w:hint="eastAsia"/>
        </w:rPr>
        <w:t>API</w:t>
      </w:r>
      <w:r>
        <w:rPr>
          <w:rFonts w:hint="eastAsia"/>
        </w:rPr>
        <w:t>之后整理</w:t>
      </w:r>
      <w:r>
        <w:rPr>
          <w:rFonts w:hint="eastAsia"/>
        </w:rPr>
        <w:t>)</w:t>
      </w:r>
    </w:p>
    <w:p w14:paraId="0AD5DB48" w14:textId="77777777" w:rsidR="009C28DF" w:rsidRDefault="009C28DF">
      <w:r>
        <w:t>status==-3</w:t>
      </w:r>
      <w:r>
        <w:t>的时候</w:t>
      </w:r>
      <w:r>
        <w:rPr>
          <w:rFonts w:hint="eastAsia"/>
        </w:rPr>
        <w:t>,</w:t>
      </w:r>
      <w:r>
        <w:t>需要显示活动已结束提示</w:t>
      </w:r>
      <w:r>
        <w:rPr>
          <w:rFonts w:hint="eastAsia"/>
        </w:rPr>
        <w:t>(</w:t>
      </w:r>
      <w:r>
        <w:rPr>
          <w:rFonts w:hint="eastAsia"/>
        </w:rPr>
        <w:t>相关</w:t>
      </w:r>
      <w:r>
        <w:rPr>
          <w:rFonts w:hint="eastAsia"/>
        </w:rPr>
        <w:t>API</w:t>
      </w:r>
      <w:r>
        <w:rPr>
          <w:rFonts w:hint="eastAsia"/>
        </w:rPr>
        <w:t>之后整理</w:t>
      </w:r>
      <w:r>
        <w:rPr>
          <w:rFonts w:hint="eastAsia"/>
        </w:rPr>
        <w:t>)</w:t>
      </w:r>
      <w:commentRangeEnd w:id="0"/>
      <w:r w:rsidR="00FB3C20">
        <w:rPr>
          <w:rStyle w:val="a7"/>
        </w:rPr>
        <w:commentReference w:id="0"/>
      </w:r>
    </w:p>
    <w:p w14:paraId="494A012B" w14:textId="77777777" w:rsidR="009C28DF" w:rsidRDefault="009C28DF"/>
    <w:p w14:paraId="371BA850" w14:textId="77777777" w:rsidR="009C28DF" w:rsidRPr="009C28DF" w:rsidRDefault="009C28DF">
      <w:pPr>
        <w:rPr>
          <w:rFonts w:hint="eastAsia"/>
        </w:rPr>
      </w:pPr>
    </w:p>
    <w:p w14:paraId="3B14C8CC" w14:textId="77777777" w:rsidR="00C8115F" w:rsidRDefault="00C8115F">
      <w:r>
        <w:t>其他错误码目前还未完全确定</w:t>
      </w:r>
      <w:r>
        <w:rPr>
          <w:rFonts w:hint="eastAsia"/>
        </w:rPr>
        <w:t>,</w:t>
      </w:r>
    </w:p>
    <w:p w14:paraId="27681BBE" w14:textId="77777777" w:rsidR="00C8115F" w:rsidRDefault="00C8115F"/>
    <w:p w14:paraId="5FFD157F" w14:textId="77777777" w:rsidR="00C8115F" w:rsidRDefault="00C8115F">
      <w:r>
        <w:t>data</w:t>
      </w:r>
      <w:r>
        <w:t>的内容则为实际数据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rPr>
          <w:rFonts w:hint="eastAsia"/>
        </w:rPr>
        <w:t>API</w:t>
      </w:r>
      <w:r>
        <w:rPr>
          <w:rFonts w:hint="eastAsia"/>
        </w:rPr>
        <w:t>中提到的返回</w:t>
      </w:r>
      <w:r>
        <w:rPr>
          <w:rFonts w:hint="eastAsia"/>
        </w:rPr>
        <w:t>data</w:t>
      </w:r>
      <w:r>
        <w:rPr>
          <w:rFonts w:hint="eastAsia"/>
        </w:rPr>
        <w:t>也是指的这个字段的内容</w:t>
      </w:r>
    </w:p>
    <w:p w14:paraId="0B2EA24D" w14:textId="77777777" w:rsidR="00C8115F" w:rsidRPr="00C8115F" w:rsidRDefault="00C8115F"/>
    <w:p w14:paraId="17150C70" w14:textId="77777777" w:rsidR="00C8115F" w:rsidRDefault="00C8115F"/>
    <w:p w14:paraId="1D8ADB76" w14:textId="77777777" w:rsidR="00803EEF" w:rsidRPr="000D1390" w:rsidRDefault="00C8115F">
      <w:pPr>
        <w:rPr>
          <w:strike/>
        </w:rPr>
      </w:pPr>
      <w:r w:rsidRPr="000D1390">
        <w:rPr>
          <w:rFonts w:hint="eastAsia"/>
          <w:strike/>
        </w:rPr>
        <w:t>商店的</w:t>
      </w:r>
      <w:r w:rsidR="00803EEF" w:rsidRPr="000D1390">
        <w:rPr>
          <w:rFonts w:hint="eastAsia"/>
          <w:strike/>
        </w:rPr>
        <w:t>逻辑层级从大到小是</w:t>
      </w:r>
    </w:p>
    <w:p w14:paraId="73120F3D" w14:textId="77777777" w:rsidR="009C28DF" w:rsidRPr="009C28DF" w:rsidRDefault="00803EEF">
      <w:pPr>
        <w:rPr>
          <w:strike/>
        </w:rPr>
      </w:pPr>
      <w:r w:rsidRPr="000D1390">
        <w:rPr>
          <w:rFonts w:hint="eastAsia"/>
          <w:strike/>
        </w:rPr>
        <w:t>campaign</w:t>
      </w:r>
      <w:r w:rsidRPr="000D1390">
        <w:rPr>
          <w:strike/>
        </w:rPr>
        <w:t xml:space="preserve"> - </w:t>
      </w:r>
      <w:r w:rsidRPr="000D1390">
        <w:rPr>
          <w:rFonts w:hint="eastAsia"/>
          <w:strike/>
        </w:rPr>
        <w:t>type</w:t>
      </w:r>
      <w:r w:rsidRPr="000D1390">
        <w:rPr>
          <w:strike/>
        </w:rPr>
        <w:t xml:space="preserve"> – </w:t>
      </w:r>
      <w:r w:rsidRPr="000D1390">
        <w:rPr>
          <w:rFonts w:hint="eastAsia"/>
          <w:strike/>
        </w:rPr>
        <w:t>cat</w:t>
      </w:r>
      <w:r w:rsidRPr="000D1390">
        <w:rPr>
          <w:rFonts w:hint="eastAsia"/>
          <w:strike/>
        </w:rPr>
        <w:t>（</w:t>
      </w:r>
      <w:r w:rsidRPr="000D1390">
        <w:rPr>
          <w:rFonts w:hint="eastAsia"/>
          <w:strike/>
        </w:rPr>
        <w:t>category</w:t>
      </w:r>
      <w:r w:rsidRPr="000D1390">
        <w:rPr>
          <w:rFonts w:hint="eastAsia"/>
          <w:strike/>
        </w:rPr>
        <w:t>）</w:t>
      </w:r>
      <w:r w:rsidRPr="000D1390">
        <w:rPr>
          <w:strike/>
        </w:rPr>
        <w:t xml:space="preserve"> - good – product</w:t>
      </w:r>
      <w:r w:rsidR="009C28DF">
        <w:rPr>
          <w:rFonts w:hint="eastAsia"/>
          <w:strike/>
        </w:rPr>
        <w:t xml:space="preserve"> </w:t>
      </w:r>
      <w:commentRangeStart w:id="1"/>
      <w:r w:rsidR="009C28DF" w:rsidRPr="009C28DF">
        <w:rPr>
          <w:color w:val="FF0000"/>
        </w:rPr>
        <w:t>待重构</w:t>
      </w:r>
      <w:commentRangeEnd w:id="1"/>
      <w:r w:rsidR="009C28DF">
        <w:rPr>
          <w:rStyle w:val="a7"/>
        </w:rPr>
        <w:commentReference w:id="1"/>
      </w:r>
    </w:p>
    <w:p w14:paraId="16DF7B0B" w14:textId="77777777" w:rsidR="00803EEF" w:rsidRDefault="00803EEF">
      <w:r>
        <w:rPr>
          <w:rFonts w:hint="eastAsia"/>
        </w:rPr>
        <w:t>所有返回对象中的</w:t>
      </w:r>
      <w:proofErr w:type="spellStart"/>
      <w:r>
        <w:rPr>
          <w:rFonts w:hint="eastAsia"/>
        </w:rPr>
        <w:t>orderNum</w:t>
      </w:r>
      <w:proofErr w:type="spellEnd"/>
      <w:r>
        <w:rPr>
          <w:rFonts w:hint="eastAsia"/>
        </w:rPr>
        <w:t>是排序顺序。</w:t>
      </w:r>
    </w:p>
    <w:p w14:paraId="16800D6C" w14:textId="77777777" w:rsidR="00FC69A5" w:rsidRPr="000D1390" w:rsidRDefault="00FC69A5">
      <w:pPr>
        <w:rPr>
          <w:strike/>
        </w:rPr>
      </w:pPr>
      <w:r w:rsidRPr="000D1390">
        <w:rPr>
          <w:strike/>
        </w:rPr>
        <w:t>所有返回对象中的</w:t>
      </w:r>
      <w:r w:rsidRPr="000D1390">
        <w:rPr>
          <w:strike/>
        </w:rPr>
        <w:t>status</w:t>
      </w:r>
      <w:r w:rsidRPr="000D1390">
        <w:rPr>
          <w:strike/>
        </w:rPr>
        <w:t>为状态</w:t>
      </w:r>
      <w:r w:rsidRPr="000D1390">
        <w:rPr>
          <w:rFonts w:hint="eastAsia"/>
          <w:strike/>
        </w:rPr>
        <w:t>,</w:t>
      </w:r>
      <w:r w:rsidRPr="000D1390">
        <w:rPr>
          <w:strike/>
        </w:rPr>
        <w:t>只显示给用户</w:t>
      </w:r>
      <w:r w:rsidRPr="000D1390">
        <w:rPr>
          <w:strike/>
        </w:rPr>
        <w:t>status</w:t>
      </w:r>
      <w:r w:rsidRPr="000D1390">
        <w:rPr>
          <w:rFonts w:hint="eastAsia"/>
          <w:strike/>
        </w:rPr>
        <w:t>==</w:t>
      </w:r>
      <w:r w:rsidRPr="000D1390">
        <w:rPr>
          <w:strike/>
        </w:rPr>
        <w:t>1</w:t>
      </w:r>
      <w:r w:rsidRPr="000D1390">
        <w:rPr>
          <w:strike/>
        </w:rPr>
        <w:t>的</w:t>
      </w:r>
      <w:r w:rsidRPr="000D1390">
        <w:rPr>
          <w:rFonts w:hint="eastAsia"/>
          <w:strike/>
        </w:rPr>
        <w:t>,status==</w:t>
      </w:r>
      <w:r w:rsidRPr="000D1390">
        <w:rPr>
          <w:strike/>
        </w:rPr>
        <w:t>0</w:t>
      </w:r>
      <w:r w:rsidRPr="000D1390">
        <w:rPr>
          <w:strike/>
        </w:rPr>
        <w:t>的为禁用的</w:t>
      </w:r>
      <w:r w:rsidR="009C28DF">
        <w:rPr>
          <w:rFonts w:hint="eastAsia"/>
          <w:strike/>
        </w:rPr>
        <w:t xml:space="preserve"> </w:t>
      </w:r>
    </w:p>
    <w:p w14:paraId="498F9318" w14:textId="77777777" w:rsidR="00FA6956" w:rsidRDefault="00803EEF">
      <w:r>
        <w:rPr>
          <w:rFonts w:hint="eastAsia"/>
        </w:rPr>
        <w:t>good</w:t>
      </w:r>
      <w:r>
        <w:rPr>
          <w:rFonts w:hint="eastAsia"/>
        </w:rPr>
        <w:t>是展示给用户看的每个宝贝</w:t>
      </w:r>
    </w:p>
    <w:p w14:paraId="240AD5AA" w14:textId="77777777" w:rsidR="00803EEF" w:rsidRDefault="00803EEF">
      <w:r>
        <w:rPr>
          <w:rFonts w:hint="eastAsia"/>
        </w:rPr>
        <w:t>product</w:t>
      </w:r>
      <w:r>
        <w:rPr>
          <w:rFonts w:hint="eastAsia"/>
        </w:rPr>
        <w:t>是具体每个宝贝里，通过</w:t>
      </w:r>
      <w:r w:rsidR="00C8115F">
        <w:rPr>
          <w:rFonts w:hint="eastAsia"/>
        </w:rPr>
        <w:t>不同</w:t>
      </w:r>
      <w:r>
        <w:rPr>
          <w:rFonts w:hint="eastAsia"/>
        </w:rPr>
        <w:t>规格组合确定的</w:t>
      </w:r>
      <w:r w:rsidR="00C8115F">
        <w:rPr>
          <w:rFonts w:hint="eastAsia"/>
        </w:rPr>
        <w:t>每个独立的</w:t>
      </w:r>
      <w:r>
        <w:rPr>
          <w:rFonts w:hint="eastAsia"/>
        </w:rPr>
        <w:t>商品</w:t>
      </w:r>
    </w:p>
    <w:p w14:paraId="4EB39B58" w14:textId="77777777" w:rsidR="00FA6956" w:rsidRDefault="00FA6956">
      <w:pPr>
        <w:rPr>
          <w:ins w:id="2" w:author="朱 亮" w:date="2018-06-11T16:00:00Z"/>
        </w:rPr>
      </w:pPr>
    </w:p>
    <w:p w14:paraId="5B5B6ED6" w14:textId="6B0B77D8" w:rsidR="00FB3C20" w:rsidRDefault="009C28DF">
      <w:r>
        <w:rPr>
          <w:rFonts w:hint="eastAsia"/>
        </w:rPr>
        <w:t>pri</w:t>
      </w:r>
      <w:r>
        <w:t>ce</w:t>
      </w:r>
      <w:r>
        <w:t>和</w:t>
      </w:r>
      <w:proofErr w:type="spellStart"/>
      <w:r>
        <w:t>originPrice</w:t>
      </w:r>
      <w:proofErr w:type="spellEnd"/>
      <w:r>
        <w:rPr>
          <w:rFonts w:hint="eastAsia"/>
        </w:rPr>
        <w:t>,</w:t>
      </w:r>
      <w:r>
        <w:t>如果</w:t>
      </w:r>
      <w:proofErr w:type="spellStart"/>
      <w:r>
        <w:t>originPrice</w:t>
      </w:r>
      <w:proofErr w:type="spellEnd"/>
      <w:r w:rsidR="00C62F7F">
        <w:t>不为空</w:t>
      </w:r>
      <w:r w:rsidR="00C62F7F">
        <w:rPr>
          <w:rFonts w:hint="eastAsia"/>
        </w:rPr>
        <w:t>,</w:t>
      </w:r>
      <w:r w:rsidR="00C62F7F">
        <w:t>则需要显示原价</w:t>
      </w:r>
      <w:r w:rsidR="00C62F7F">
        <w:rPr>
          <w:rFonts w:hint="eastAsia"/>
        </w:rPr>
        <w:t>,</w:t>
      </w:r>
      <w:r w:rsidR="00C62F7F">
        <w:t>否则不显示原价</w:t>
      </w:r>
      <w:r w:rsidR="00C62F7F">
        <w:rPr>
          <w:rFonts w:hint="eastAsia"/>
        </w:rPr>
        <w:t>.</w:t>
      </w:r>
    </w:p>
    <w:p w14:paraId="32018E0F" w14:textId="77777777" w:rsidR="00FB3C20" w:rsidRDefault="00FB3C20">
      <w:pPr>
        <w:widowControl/>
        <w:jc w:val="left"/>
      </w:pPr>
      <w:r>
        <w:br w:type="page"/>
      </w:r>
    </w:p>
    <w:p w14:paraId="114DA6FA" w14:textId="063C13DF" w:rsidR="009C28DF" w:rsidRDefault="00FB3C20" w:rsidP="00FB3C20">
      <w:pPr>
        <w:pStyle w:val="ab"/>
      </w:pPr>
      <w:r>
        <w:rPr>
          <w:rFonts w:hint="eastAsia"/>
        </w:rPr>
        <w:lastRenderedPageBreak/>
        <w:t>调试方法</w:t>
      </w:r>
    </w:p>
    <w:p w14:paraId="21862145" w14:textId="25C974A3" w:rsidR="00FB3C20" w:rsidRDefault="00FB3C20" w:rsidP="00FB3C20">
      <w:r>
        <w:t>目前</w:t>
      </w:r>
      <w:r>
        <w:rPr>
          <w:rFonts w:hint="eastAsia"/>
        </w:rPr>
        <w:t>,</w:t>
      </w:r>
      <w:r>
        <w:t>staging</w:t>
      </w:r>
      <w:r>
        <w:t>服务器的</w:t>
      </w:r>
      <w:r>
        <w:t>API</w:t>
      </w:r>
      <w:r>
        <w:t>可以直接调用</w:t>
      </w:r>
      <w:r>
        <w:rPr>
          <w:rFonts w:hint="eastAsia"/>
        </w:rPr>
        <w:t>,</w:t>
      </w:r>
      <w:r>
        <w:t>地址为</w:t>
      </w:r>
    </w:p>
    <w:p w14:paraId="2B634365" w14:textId="77777777" w:rsidR="00FB3C20" w:rsidRDefault="00FB3C20" w:rsidP="00FB3C20"/>
    <w:p w14:paraId="1A1D51BC" w14:textId="69AFA351" w:rsidR="00FB3C20" w:rsidRDefault="00FB3C20" w:rsidP="00FB3C20">
      <w:hyperlink r:id="rId8" w:history="1">
        <w:r w:rsidRPr="00CF06FA">
          <w:rPr>
            <w:rStyle w:val="a3"/>
            <w:rFonts w:hint="eastAsia"/>
          </w:rPr>
          <w:t>http://is.yimlinkap</w:t>
        </w:r>
        <w:r w:rsidRPr="00CF06FA">
          <w:rPr>
            <w:rStyle w:val="a3"/>
          </w:rPr>
          <w:t>p.com/is-dev/</w:t>
        </w:r>
      </w:hyperlink>
      <w:r>
        <w:t>store</w:t>
      </w:r>
      <w:r>
        <w:rPr>
          <w:rFonts w:hint="eastAsia"/>
        </w:rPr>
        <w:t>/...</w:t>
      </w:r>
    </w:p>
    <w:p w14:paraId="21649D48" w14:textId="77777777" w:rsidR="00FB3C20" w:rsidRDefault="00FB3C20" w:rsidP="00FB3C20"/>
    <w:p w14:paraId="3C8C53AD" w14:textId="206EF58D" w:rsidR="00FB3C20" w:rsidRDefault="00FB3C20" w:rsidP="00FB3C20">
      <w:pPr>
        <w:rPr>
          <w:rFonts w:hint="eastAsia"/>
        </w:rPr>
      </w:pPr>
      <w:r>
        <w:t>由于方便起见</w:t>
      </w:r>
      <w:r>
        <w:rPr>
          <w:rFonts w:hint="eastAsia"/>
        </w:rPr>
        <w:t>,</w:t>
      </w:r>
      <w:r>
        <w:t>我们之后会修改</w:t>
      </w:r>
      <w:r>
        <w:rPr>
          <w:rFonts w:hint="eastAsia"/>
        </w:rPr>
        <w:t>项目</w:t>
      </w:r>
      <w:r>
        <w:t>地址</w:t>
      </w:r>
      <w:r>
        <w:rPr>
          <w:rFonts w:hint="eastAsia"/>
        </w:rPr>
        <w:t>,</w:t>
      </w:r>
      <w:r>
        <w:t>跟生产服务器统一为</w:t>
      </w:r>
    </w:p>
    <w:p w14:paraId="6E72F21B" w14:textId="13AFFC3A" w:rsidR="00FB3C20" w:rsidRDefault="00FB3C20" w:rsidP="00FB3C20">
      <w:pPr>
        <w:rPr>
          <w:rFonts w:hint="eastAsia"/>
        </w:rPr>
      </w:pPr>
      <w:hyperlink r:id="rId9" w:history="1">
        <w:r w:rsidRPr="00CF06FA">
          <w:rPr>
            <w:rStyle w:val="a3"/>
            <w:rFonts w:hint="eastAsia"/>
          </w:rPr>
          <w:t>http://is.yimlinkap</w:t>
        </w:r>
        <w:r w:rsidRPr="00CF06FA">
          <w:rPr>
            <w:rStyle w:val="a3"/>
          </w:rPr>
          <w:t>p.com/is/</w:t>
        </w:r>
      </w:hyperlink>
      <w:r>
        <w:t>store</w:t>
      </w:r>
      <w:r>
        <w:rPr>
          <w:rFonts w:hint="eastAsia"/>
        </w:rPr>
        <w:t>/...</w:t>
      </w:r>
    </w:p>
    <w:p w14:paraId="77363918" w14:textId="55C4A110" w:rsidR="00FB3C20" w:rsidRDefault="00FB3C20" w:rsidP="00FB3C20"/>
    <w:p w14:paraId="5BCED3F9" w14:textId="77777777" w:rsidR="00FB3C20" w:rsidRDefault="00FB3C20" w:rsidP="00FB3C20"/>
    <w:p w14:paraId="28A6E8AD" w14:textId="6B559439" w:rsidR="00FB3C20" w:rsidRDefault="00FB3C20" w:rsidP="00FB3C20">
      <w:r>
        <w:t>在调用</w:t>
      </w:r>
      <w:r>
        <w:t>API</w:t>
      </w:r>
      <w:r>
        <w:t>之前</w:t>
      </w:r>
      <w:r>
        <w:rPr>
          <w:rFonts w:hint="eastAsia"/>
        </w:rPr>
        <w:t>,</w:t>
      </w:r>
      <w:r>
        <w:t>需要先调用</w:t>
      </w:r>
      <w:r>
        <w:rPr>
          <w:rFonts w:hint="eastAsia"/>
        </w:rPr>
        <w:t>:</w:t>
      </w:r>
    </w:p>
    <w:p w14:paraId="4D243E20" w14:textId="4A03E71F" w:rsidR="00FB3C20" w:rsidRDefault="00FB3C20" w:rsidP="00FB3C20">
      <w:hyperlink r:id="rId10" w:history="1">
        <w:r w:rsidRPr="00CF06FA">
          <w:rPr>
            <w:rStyle w:val="a3"/>
          </w:rPr>
          <w:t>http://is.yimlinkapp.com/is-dev/auth/loginRequestInternalDebug?account=yimlink.defia&amp;password=1</w:t>
        </w:r>
      </w:hyperlink>
    </w:p>
    <w:p w14:paraId="5DB7E8D9" w14:textId="30CC4C08" w:rsidR="00C8115F" w:rsidRDefault="00FB3C20" w:rsidP="00FB3C20">
      <w:r>
        <w:t>进行模拟登陆</w:t>
      </w:r>
      <w:r>
        <w:rPr>
          <w:rFonts w:hint="eastAsia"/>
        </w:rPr>
        <w:t>,</w:t>
      </w:r>
      <w:r>
        <w:t>才能得到正确的返回结果</w:t>
      </w:r>
      <w:r>
        <w:rPr>
          <w:rFonts w:hint="eastAsia"/>
        </w:rPr>
        <w:t>.</w:t>
      </w:r>
    </w:p>
    <w:p w14:paraId="048800C4" w14:textId="77777777" w:rsidR="00FB3C20" w:rsidRDefault="00FB3C20">
      <w:pPr>
        <w:widowControl/>
        <w:jc w:val="left"/>
      </w:pPr>
      <w:r>
        <w:t>如</w:t>
      </w:r>
      <w:r>
        <w:rPr>
          <w:rFonts w:hint="eastAsia"/>
        </w:rPr>
        <w:t>:</w:t>
      </w:r>
    </w:p>
    <w:p w14:paraId="288DAD18" w14:textId="31225505" w:rsidR="00FB3C20" w:rsidRDefault="00FB3C20">
      <w:pPr>
        <w:widowControl/>
        <w:jc w:val="left"/>
      </w:pPr>
      <w:r w:rsidRPr="00FB3C20">
        <w:t>http://is.yimlinkapp.com/is-dev/store/campaign/45/info</w:t>
      </w:r>
      <w:bookmarkStart w:id="3" w:name="_GoBack"/>
      <w:bookmarkEnd w:id="3"/>
      <w:r>
        <w:br w:type="page"/>
      </w:r>
    </w:p>
    <w:p w14:paraId="60180B7F" w14:textId="77777777" w:rsidR="00FB3C20" w:rsidRPr="00FB3C20" w:rsidRDefault="00FB3C20" w:rsidP="00FB3C20">
      <w:pPr>
        <w:rPr>
          <w:rFonts w:hint="eastAsia"/>
        </w:rPr>
      </w:pPr>
    </w:p>
    <w:p w14:paraId="736CB641" w14:textId="77777777" w:rsidR="00C8115F" w:rsidRDefault="00C8115F" w:rsidP="00C8115F">
      <w:pPr>
        <w:pStyle w:val="a4"/>
      </w:pPr>
      <w:r>
        <w:t>正文</w:t>
      </w:r>
    </w:p>
    <w:p w14:paraId="2C98CB42" w14:textId="77777777" w:rsidR="00D142E8" w:rsidRDefault="0062629D" w:rsidP="00D142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142E8">
        <w:rPr>
          <w:rFonts w:hint="eastAsia"/>
        </w:rPr>
        <w:t>活动</w:t>
      </w:r>
      <w:r>
        <w:rPr>
          <w:rFonts w:hint="eastAsia"/>
        </w:rPr>
        <w:t>列表</w:t>
      </w:r>
    </w:p>
    <w:p w14:paraId="7CBA6F53" w14:textId="77777777" w:rsidR="00D142E8" w:rsidRDefault="00D142E8">
      <w:pPr>
        <w:widowControl/>
        <w:jc w:val="left"/>
      </w:pPr>
    </w:p>
    <w:p w14:paraId="174DC6E1" w14:textId="77777777" w:rsidR="00D142E8" w:rsidRDefault="00D142E8" w:rsidP="00D142E8">
      <w:proofErr w:type="gramStart"/>
      <w:r w:rsidRPr="00FA6956">
        <w:t>@</w:t>
      </w:r>
      <w:proofErr w:type="spellStart"/>
      <w:r w:rsidRPr="00FA6956">
        <w:t>RequestMapping</w:t>
      </w:r>
      <w:proofErr w:type="spellEnd"/>
      <w:r w:rsidRPr="00FA6956">
        <w:t>(</w:t>
      </w:r>
      <w:proofErr w:type="gramEnd"/>
      <w:r w:rsidRPr="00FA6956">
        <w:t>value = "/campaign</w:t>
      </w:r>
      <w:r>
        <w:t>s</w:t>
      </w:r>
      <w:r w:rsidRPr="00FA6956">
        <w:t xml:space="preserve">", method = </w:t>
      </w:r>
      <w:proofErr w:type="spellStart"/>
      <w:r w:rsidRPr="00FA6956">
        <w:t>RequestMethod.GET</w:t>
      </w:r>
      <w:proofErr w:type="spellEnd"/>
      <w:r w:rsidRPr="00FA6956">
        <w:t>)</w:t>
      </w:r>
    </w:p>
    <w:p w14:paraId="1DD365CE" w14:textId="77777777" w:rsidR="00D142E8" w:rsidRDefault="00D142E8" w:rsidP="00D142E8"/>
    <w:p w14:paraId="51F54EED" w14:textId="77777777" w:rsidR="00D142E8" w:rsidRDefault="00D142E8" w:rsidP="00D142E8">
      <w:r>
        <w:t>返回内容</w:t>
      </w:r>
      <w:r>
        <w:rPr>
          <w:rFonts w:hint="eastAsia"/>
        </w:rPr>
        <w:t>:</w:t>
      </w:r>
    </w:p>
    <w:p w14:paraId="4AE1B1B0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4F6A93BD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6B29B97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D07D934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41248891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3197F300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D52160D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124BC67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"Celine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Family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Sales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Test"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95C806D" w14:textId="77777777" w:rsidR="00D142E8" w:rsidRPr="00D142E8" w:rsidRDefault="00D142E8" w:rsidP="00D142E8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142E8">
        <w:rPr>
          <w:rFonts w:ascii="宋体" w:eastAsia="宋体" w:hAnsi="宋体" w:cs="宋体"/>
          <w:kern w:val="0"/>
          <w:sz w:val="24"/>
          <w:szCs w:val="24"/>
        </w:rPr>
        <w:t>pic"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"http</w:t>
      </w:r>
      <w:proofErr w:type="spellEnd"/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://www.baidu.com/1.jpg"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CB7BA9A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brandId</w:t>
      </w:r>
      <w:proofErr w:type="spellEnd"/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F7E7A18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brandName</w:t>
      </w:r>
      <w:proofErr w:type="spellEnd"/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A5C261"/>
          <w:kern w:val="0"/>
          <w:sz w:val="24"/>
          <w:szCs w:val="24"/>
        </w:rPr>
        <w:t>"Celine"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21E9D85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begin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1517064934000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B8DD6FF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1517064938000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B7DF31F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ruleId</w:t>
      </w:r>
      <w:proofErr w:type="spellEnd"/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9E490C0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D142E8">
        <w:rPr>
          <w:rFonts w:ascii="宋体" w:eastAsia="宋体" w:hAnsi="宋体" w:cs="宋体"/>
          <w:kern w:val="0"/>
          <w:sz w:val="24"/>
          <w:szCs w:val="24"/>
        </w:rPr>
        <w:t>campaignType</w:t>
      </w:r>
      <w:proofErr w:type="spellEnd"/>
      <w:proofErr w:type="gramEnd"/>
      <w:r w:rsidRPr="00D142E8">
        <w:rPr>
          <w:rFonts w:ascii="宋体" w:eastAsia="宋体" w:hAnsi="宋体" w:cs="宋体"/>
          <w:kern w:val="0"/>
          <w:sz w:val="24"/>
          <w:szCs w:val="24"/>
        </w:rPr>
        <w:t>"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42E8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</w:p>
    <w:p w14:paraId="50920132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0C44C74A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14:paraId="459E197B" w14:textId="77777777" w:rsidR="00D142E8" w:rsidRPr="00D142E8" w:rsidRDefault="00D142E8" w:rsidP="00D14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2E8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5D4454FB" w14:textId="77777777" w:rsidR="00D142E8" w:rsidRDefault="00D142E8" w:rsidP="00D142E8"/>
    <w:p w14:paraId="217CFE19" w14:textId="77777777" w:rsidR="0062629D" w:rsidRDefault="0062629D" w:rsidP="00D142E8"/>
    <w:p w14:paraId="532CC18C" w14:textId="77777777" w:rsidR="0062629D" w:rsidRDefault="0062629D">
      <w:pPr>
        <w:widowControl/>
        <w:jc w:val="left"/>
      </w:pPr>
      <w:r>
        <w:br w:type="page"/>
      </w:r>
    </w:p>
    <w:p w14:paraId="770A0819" w14:textId="77777777" w:rsidR="00D142E8" w:rsidRDefault="0062629D" w:rsidP="006262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获取活动信息</w:t>
      </w:r>
    </w:p>
    <w:p w14:paraId="56E5AB08" w14:textId="77777777" w:rsidR="0062629D" w:rsidRDefault="0062629D" w:rsidP="0062629D">
      <w:pPr>
        <w:pStyle w:val="a5"/>
        <w:ind w:left="360" w:firstLineChars="0" w:firstLine="0"/>
      </w:pPr>
      <w:proofErr w:type="gramStart"/>
      <w:r w:rsidRPr="00FA6956">
        <w:t>@</w:t>
      </w:r>
      <w:proofErr w:type="spellStart"/>
      <w:r w:rsidRPr="00FA6956">
        <w:t>RequestMapping</w:t>
      </w:r>
      <w:proofErr w:type="spellEnd"/>
      <w:r w:rsidRPr="00FA6956">
        <w:t>(</w:t>
      </w:r>
      <w:proofErr w:type="gramEnd"/>
      <w:r w:rsidRPr="00FA6956">
        <w:t>value = "/campaign</w:t>
      </w:r>
      <w:r>
        <w:rPr>
          <w:rFonts w:hint="eastAsia"/>
        </w:rPr>
        <w:t>/{id}</w:t>
      </w:r>
      <w:r>
        <w:t>/info</w:t>
      </w:r>
      <w:r w:rsidRPr="00FA6956">
        <w:t xml:space="preserve">", method = </w:t>
      </w:r>
      <w:proofErr w:type="spellStart"/>
      <w:r w:rsidRPr="00FA6956">
        <w:t>RequestMethod.GET</w:t>
      </w:r>
      <w:proofErr w:type="spellEnd"/>
      <w:r w:rsidRPr="00FA6956">
        <w:t>)</w:t>
      </w:r>
    </w:p>
    <w:p w14:paraId="43DF26CD" w14:textId="77777777" w:rsidR="0062629D" w:rsidRDefault="0062629D" w:rsidP="0062629D">
      <w:pPr>
        <w:pStyle w:val="a5"/>
        <w:ind w:left="360" w:firstLineChars="0" w:firstLine="0"/>
      </w:pPr>
    </w:p>
    <w:p w14:paraId="62E05898" w14:textId="77777777" w:rsidR="0062629D" w:rsidRDefault="0062629D" w:rsidP="0062629D">
      <w:pPr>
        <w:pStyle w:val="a5"/>
        <w:ind w:left="360" w:firstLineChars="0" w:firstLine="0"/>
      </w:pPr>
      <w:r>
        <w:t>返回内容</w:t>
      </w:r>
      <w:r>
        <w:rPr>
          <w:rFonts w:hint="eastAsia"/>
        </w:rPr>
        <w:t>:</w:t>
      </w:r>
    </w:p>
    <w:p w14:paraId="53B39C0E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2C76A0F3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E095847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78C7901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530AF3B4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6342026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8C230E3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"Celine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Family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Sales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Test"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CDA618F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9C28DF">
        <w:rPr>
          <w:rFonts w:ascii="宋体" w:eastAsia="宋体" w:hAnsi="宋体" w:cs="宋体"/>
          <w:kern w:val="0"/>
          <w:sz w:val="24"/>
          <w:szCs w:val="24"/>
        </w:rPr>
        <w:t>banner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"http</w:t>
      </w:r>
      <w:proofErr w:type="spellEnd"/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://www.baidu.com/1.jpg"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0DD96C5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brandId</w:t>
      </w:r>
      <w:proofErr w:type="spellEnd"/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FEDEC03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brandName</w:t>
      </w:r>
      <w:proofErr w:type="spellEnd"/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A5C261"/>
          <w:kern w:val="0"/>
          <w:sz w:val="24"/>
          <w:szCs w:val="24"/>
        </w:rPr>
        <w:t>"Celine"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5843762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begin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1517064934000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C4D9407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1517064938000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73499D2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ruleId</w:t>
      </w:r>
      <w:proofErr w:type="spellEnd"/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7FDFFDA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62629D">
        <w:rPr>
          <w:rFonts w:ascii="宋体" w:eastAsia="宋体" w:hAnsi="宋体" w:cs="宋体"/>
          <w:kern w:val="0"/>
          <w:sz w:val="24"/>
          <w:szCs w:val="24"/>
        </w:rPr>
        <w:t>campaignType</w:t>
      </w:r>
      <w:proofErr w:type="spellEnd"/>
      <w:proofErr w:type="gramEnd"/>
      <w:r w:rsidRPr="0062629D">
        <w:rPr>
          <w:rFonts w:ascii="宋体" w:eastAsia="宋体" w:hAnsi="宋体" w:cs="宋体"/>
          <w:kern w:val="0"/>
          <w:sz w:val="24"/>
          <w:szCs w:val="24"/>
        </w:rPr>
        <w:t>"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2629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</w:p>
    <w:p w14:paraId="164D43FC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2D35E2B4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0746EA29" w14:textId="77777777" w:rsidR="0062629D" w:rsidRPr="0062629D" w:rsidRDefault="0062629D" w:rsidP="0062629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29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4691E768" w14:textId="77777777" w:rsidR="0062629D" w:rsidRDefault="0062629D" w:rsidP="0062629D">
      <w:pPr>
        <w:pStyle w:val="a5"/>
        <w:ind w:left="360" w:firstLineChars="0" w:firstLine="0"/>
      </w:pPr>
    </w:p>
    <w:p w14:paraId="666769AE" w14:textId="77777777" w:rsidR="0062629D" w:rsidRDefault="0062629D">
      <w:pPr>
        <w:widowControl/>
        <w:jc w:val="left"/>
      </w:pPr>
      <w:r>
        <w:br w:type="page"/>
      </w:r>
    </w:p>
    <w:p w14:paraId="284E1D71" w14:textId="77777777" w:rsidR="0062629D" w:rsidRDefault="0062629D" w:rsidP="006262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获取当前用户当前活动额度等信息</w:t>
      </w:r>
    </w:p>
    <w:p w14:paraId="57CC3ABC" w14:textId="77777777" w:rsidR="0062629D" w:rsidRPr="00D142E8" w:rsidRDefault="0062629D" w:rsidP="0062629D">
      <w:pPr>
        <w:pStyle w:val="a5"/>
        <w:ind w:left="360" w:firstLineChars="0" w:firstLine="0"/>
      </w:pPr>
      <w:proofErr w:type="gramStart"/>
      <w:r w:rsidRPr="00FA6956">
        <w:t>@</w:t>
      </w:r>
      <w:proofErr w:type="spellStart"/>
      <w:r w:rsidRPr="00FA6956">
        <w:t>RequestMapping</w:t>
      </w:r>
      <w:proofErr w:type="spellEnd"/>
      <w:r w:rsidRPr="00FA6956">
        <w:t>(</w:t>
      </w:r>
      <w:proofErr w:type="gramEnd"/>
      <w:r w:rsidRPr="00FA6956">
        <w:t>value = "/campaign/{id}/</w:t>
      </w:r>
      <w:proofErr w:type="spellStart"/>
      <w:r>
        <w:t>userinfo</w:t>
      </w:r>
      <w:proofErr w:type="spellEnd"/>
      <w:r w:rsidRPr="00FA6956">
        <w:t xml:space="preserve">", method = </w:t>
      </w:r>
      <w:proofErr w:type="spellStart"/>
      <w:r w:rsidRPr="00FA6956">
        <w:t>RequestMethod.GET</w:t>
      </w:r>
      <w:proofErr w:type="spellEnd"/>
      <w:r w:rsidRPr="00FA6956">
        <w:t>)</w:t>
      </w:r>
    </w:p>
    <w:p w14:paraId="50F63176" w14:textId="77777777" w:rsidR="0062629D" w:rsidRDefault="0062629D" w:rsidP="0062629D"/>
    <w:p w14:paraId="0FD45CAE" w14:textId="77777777" w:rsidR="0062629D" w:rsidRDefault="0062629D" w:rsidP="0062629D">
      <w:r>
        <w:t>返回内容</w:t>
      </w:r>
      <w:r>
        <w:rPr>
          <w:rFonts w:hint="eastAsia"/>
        </w:rPr>
        <w:t>:</w:t>
      </w:r>
    </w:p>
    <w:p w14:paraId="60F42666" w14:textId="77777777" w:rsidR="00DB5775" w:rsidRDefault="00DB5775" w:rsidP="00DB5775">
      <w:pPr>
        <w:pStyle w:val="HTML"/>
      </w:pPr>
      <w:r>
        <w:rPr>
          <w:b/>
          <w:bCs/>
        </w:rPr>
        <w:t>{</w:t>
      </w:r>
    </w:p>
    <w:p w14:paraId="1171F0D2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5B3072FE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6CB857C8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{</w:t>
      </w:r>
    </w:p>
    <w:p w14:paraId="770C87DE" w14:textId="77777777" w:rsidR="00DB5775" w:rsidRDefault="00DB5775" w:rsidP="00DB5775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"Grace</w:t>
      </w:r>
      <w:r>
        <w:rPr>
          <w:color w:val="C0C0C0"/>
        </w:rPr>
        <w:t xml:space="preserve"> </w:t>
      </w:r>
      <w:r>
        <w:rPr>
          <w:color w:val="A5C261"/>
        </w:rPr>
        <w:t>Henderson"</w:t>
      </w:r>
      <w:r>
        <w:rPr>
          <w:b/>
          <w:bCs/>
        </w:rPr>
        <w:t>,</w:t>
      </w:r>
    </w:p>
    <w:p w14:paraId="36C5455D" w14:textId="77777777" w:rsidR="00DB5775" w:rsidRDefault="00DB5775" w:rsidP="00DB5775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head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"http://www.baidu.com/head.jpg"</w:t>
      </w:r>
      <w:r>
        <w:rPr>
          <w:b/>
          <w:bCs/>
        </w:rPr>
        <w:t>,</w:t>
      </w:r>
    </w:p>
    <w:p w14:paraId="4902C20C" w14:textId="77777777" w:rsidR="00DB5775" w:rsidRDefault="00DB5775" w:rsidP="00DB5775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point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12000</w:t>
      </w:r>
      <w:r>
        <w:rPr>
          <w:b/>
          <w:bCs/>
        </w:rPr>
        <w:t>,</w:t>
      </w:r>
    </w:p>
    <w:p w14:paraId="09DB2838" w14:textId="77777777" w:rsidR="00DB5775" w:rsidRDefault="00DB5775" w:rsidP="00DB5775">
      <w:pPr>
        <w:pStyle w:val="HTML"/>
        <w:tabs>
          <w:tab w:val="clear" w:pos="916"/>
          <w:tab w:val="clear" w:pos="1832"/>
          <w:tab w:val="left" w:pos="915"/>
        </w:tabs>
      </w:pPr>
      <w:r>
        <w:rPr>
          <w:color w:val="C0C0C0"/>
        </w:rPr>
        <w:tab/>
      </w:r>
      <w:r>
        <w:t>"</w:t>
      </w:r>
      <w:proofErr w:type="spellStart"/>
      <w:proofErr w:type="gramStart"/>
      <w:r>
        <w:t>brand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"GIVENCHY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37A2A85D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t>"</w:t>
      </w:r>
      <w:proofErr w:type="gramStart"/>
      <w:r>
        <w:t>joinDate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"2019/03/14"</w:t>
      </w:r>
    </w:p>
    <w:p w14:paraId="7621BE37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rPr>
          <w:b/>
          <w:bCs/>
        </w:rPr>
        <w:t>}</w:t>
      </w:r>
    </w:p>
    <w:p w14:paraId="078B3A4C" w14:textId="77777777" w:rsidR="00DB5775" w:rsidRDefault="00DB5775" w:rsidP="00DB5775">
      <w:pPr>
        <w:pStyle w:val="HTML"/>
      </w:pPr>
      <w:r>
        <w:rPr>
          <w:b/>
          <w:bCs/>
        </w:rPr>
        <w:t>}</w:t>
      </w:r>
    </w:p>
    <w:p w14:paraId="034821E5" w14:textId="77777777" w:rsidR="0062629D" w:rsidRDefault="0062629D">
      <w:pPr>
        <w:widowControl/>
        <w:jc w:val="left"/>
      </w:pPr>
      <w:r>
        <w:br w:type="page"/>
      </w:r>
    </w:p>
    <w:p w14:paraId="01490F15" w14:textId="77777777" w:rsidR="00D142E8" w:rsidRDefault="00D142E8"/>
    <w:p w14:paraId="6AD457A5" w14:textId="77777777" w:rsidR="00FA6956" w:rsidRDefault="0062629D">
      <w:r>
        <w:t>4</w:t>
      </w:r>
      <w:r w:rsidR="00FA6956">
        <w:rPr>
          <w:rFonts w:hint="eastAsia"/>
        </w:rPr>
        <w:t>.</w:t>
      </w:r>
      <w:r w:rsidR="00FA6956">
        <w:t>获取指定</w:t>
      </w:r>
      <w:r w:rsidR="00FA6956">
        <w:t>campaign</w:t>
      </w:r>
      <w:r w:rsidR="00FA6956">
        <w:t>下的所有分类及类别</w:t>
      </w:r>
      <w:r w:rsidR="009C28DF">
        <w:rPr>
          <w:rFonts w:hint="eastAsia"/>
        </w:rPr>
        <w:t>(</w:t>
      </w:r>
      <w:r w:rsidR="009C28DF" w:rsidRPr="009C28DF">
        <w:rPr>
          <w:rFonts w:hint="eastAsia"/>
          <w:color w:val="FF0000"/>
        </w:rPr>
        <w:t>待重构</w:t>
      </w:r>
      <w:r w:rsidR="009C28DF">
        <w:rPr>
          <w:rFonts w:hint="eastAsia"/>
        </w:rPr>
        <w:t>)</w:t>
      </w:r>
    </w:p>
    <w:p w14:paraId="6F333C8F" w14:textId="77777777" w:rsidR="00D142E8" w:rsidRDefault="00FA6956">
      <w:proofErr w:type="gramStart"/>
      <w:r w:rsidRPr="00FA6956">
        <w:t>@</w:t>
      </w:r>
      <w:proofErr w:type="spellStart"/>
      <w:r w:rsidRPr="00FA6956">
        <w:t>RequestMapping</w:t>
      </w:r>
      <w:proofErr w:type="spellEnd"/>
      <w:r w:rsidRPr="00FA6956">
        <w:t>(</w:t>
      </w:r>
      <w:proofErr w:type="gramEnd"/>
      <w:r w:rsidRPr="00FA6956">
        <w:t xml:space="preserve">value = "/campaign/{id}/categories", method = </w:t>
      </w:r>
      <w:proofErr w:type="spellStart"/>
      <w:r w:rsidRPr="00FA6956">
        <w:t>RequestMethod.GET</w:t>
      </w:r>
      <w:proofErr w:type="spellEnd"/>
      <w:r w:rsidRPr="00FA6956">
        <w:t>)</w:t>
      </w:r>
    </w:p>
    <w:p w14:paraId="1BA72F11" w14:textId="77777777" w:rsidR="00FA6956" w:rsidRDefault="00FA6956"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>
        <w:t>为</w:t>
      </w:r>
      <w:r>
        <w:t>campaign</w:t>
      </w:r>
      <w:r>
        <w:t>的</w:t>
      </w:r>
      <w:r>
        <w:t>id</w:t>
      </w:r>
    </w:p>
    <w:p w14:paraId="77C54F0D" w14:textId="77777777" w:rsidR="00FA6956" w:rsidRDefault="00FA6956">
      <w:r>
        <w:t>返回</w:t>
      </w:r>
      <w:r w:rsidR="00C8115F">
        <w:t>内容</w:t>
      </w:r>
      <w:r>
        <w:rPr>
          <w:rFonts w:hint="eastAsia"/>
        </w:rPr>
        <w:t>:</w:t>
      </w:r>
    </w:p>
    <w:p w14:paraId="6776A88C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4E2CE264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AF606D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B726C1C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2FAA328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types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2F6071E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21FD979C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8AE1178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8E0DB3E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547D1A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"LG"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F42143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color w:val="6D9CBE"/>
          <w:kern w:val="0"/>
          <w:sz w:val="24"/>
          <w:szCs w:val="24"/>
        </w:rPr>
        <w:t>null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50E25B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</w:p>
    <w:p w14:paraId="2AC9F66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20FEE99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],</w:t>
      </w:r>
    </w:p>
    <w:p w14:paraId="6E534E3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cats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0CEBAAE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4809537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8D4B2E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2DF6517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CatA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F35E6CA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color w:val="6D9CBE"/>
          <w:kern w:val="0"/>
          <w:sz w:val="24"/>
          <w:szCs w:val="24"/>
        </w:rPr>
        <w:t>null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1E3BF8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936ACD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productTypeId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191093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</w:p>
    <w:p w14:paraId="741C939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07581D8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14:paraId="5A713A60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44D9648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62F20E84" w14:textId="77777777" w:rsidR="00FA6956" w:rsidRDefault="00FA6956"/>
    <w:p w14:paraId="7B23D3BD" w14:textId="77777777" w:rsidR="00FA6956" w:rsidRDefault="00FA6956">
      <w:r>
        <w:rPr>
          <w:rFonts w:hint="eastAsia"/>
        </w:rPr>
        <w:t>.type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级分类</w:t>
      </w:r>
      <w:r>
        <w:rPr>
          <w:rFonts w:hint="eastAsia"/>
        </w:rPr>
        <w:t>,cat</w:t>
      </w:r>
      <w:r>
        <w:rPr>
          <w:rFonts w:hint="eastAsia"/>
        </w:rPr>
        <w:t>为二级分类</w:t>
      </w:r>
      <w:r>
        <w:rPr>
          <w:rFonts w:hint="eastAsia"/>
        </w:rPr>
        <w:t>,cat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productTypeId</w:t>
      </w:r>
      <w:proofErr w:type="spellEnd"/>
      <w:r>
        <w:rPr>
          <w:rFonts w:hint="eastAsia"/>
        </w:rPr>
        <w:t>为其根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id.</w:t>
      </w:r>
    </w:p>
    <w:p w14:paraId="287EE82E" w14:textId="77777777" w:rsidR="00D142E8" w:rsidRDefault="00D142E8">
      <w:r>
        <w:rPr>
          <w:rFonts w:hint="eastAsia"/>
        </w:rPr>
        <w:t>目前系统设计上只有</w:t>
      </w:r>
      <w:r>
        <w:rPr>
          <w:rFonts w:hint="eastAsia"/>
        </w:rPr>
        <w:t>2</w:t>
      </w:r>
      <w:r>
        <w:rPr>
          <w:rFonts w:hint="eastAsia"/>
        </w:rPr>
        <w:t>级分类</w:t>
      </w:r>
      <w:r>
        <w:rPr>
          <w:rFonts w:hint="eastAsia"/>
        </w:rPr>
        <w:t>.</w:t>
      </w:r>
      <w:r w:rsidR="00A227EF">
        <w:rPr>
          <w:rFonts w:hint="eastAsia"/>
        </w:rPr>
        <w:t>需要前端进行拼接成</w:t>
      </w:r>
      <w:r w:rsidR="00A227EF">
        <w:rPr>
          <w:rFonts w:hint="eastAsia"/>
        </w:rPr>
        <w:t>2</w:t>
      </w:r>
      <w:r w:rsidR="00A227EF">
        <w:rPr>
          <w:rFonts w:hint="eastAsia"/>
        </w:rPr>
        <w:t>级树状结构</w:t>
      </w:r>
    </w:p>
    <w:p w14:paraId="279E038E" w14:textId="77777777" w:rsidR="00D142E8" w:rsidRDefault="00D142E8"/>
    <w:p w14:paraId="73FB2611" w14:textId="77777777" w:rsidR="00FA6956" w:rsidRDefault="00FA6956"/>
    <w:p w14:paraId="04F03EF5" w14:textId="77777777" w:rsidR="00FA6956" w:rsidRDefault="00FA6956"/>
    <w:p w14:paraId="0FABFC52" w14:textId="77777777" w:rsidR="00FA6956" w:rsidRDefault="00FA6956"/>
    <w:p w14:paraId="53FB9BEC" w14:textId="77777777" w:rsidR="00FA6956" w:rsidRDefault="00FA6956">
      <w:pPr>
        <w:widowControl/>
        <w:jc w:val="left"/>
      </w:pPr>
      <w:r>
        <w:br w:type="page"/>
      </w:r>
    </w:p>
    <w:p w14:paraId="7699872B" w14:textId="77777777" w:rsidR="00FA6956" w:rsidRDefault="0062629D">
      <w:r>
        <w:lastRenderedPageBreak/>
        <w:t>5</w:t>
      </w:r>
      <w:r w:rsidR="00FA6956">
        <w:rPr>
          <w:rFonts w:hint="eastAsia"/>
        </w:rPr>
        <w:t>.</w:t>
      </w:r>
      <w:r w:rsidR="00FA6956">
        <w:t>获取</w:t>
      </w:r>
      <w:r w:rsidR="00FA6956">
        <w:t>type</w:t>
      </w:r>
      <w:r w:rsidR="00FA6956">
        <w:t>下的所有</w:t>
      </w:r>
      <w:r w:rsidR="00803EEF">
        <w:t>宝贝</w:t>
      </w:r>
    </w:p>
    <w:p w14:paraId="7AE38609" w14:textId="77777777" w:rsidR="00FA6956" w:rsidRDefault="00FA6956">
      <w:proofErr w:type="gramStart"/>
      <w:r w:rsidRPr="00FA6956">
        <w:t>@</w:t>
      </w:r>
      <w:proofErr w:type="spellStart"/>
      <w:r w:rsidRPr="00FA6956">
        <w:t>RequestMapping</w:t>
      </w:r>
      <w:proofErr w:type="spellEnd"/>
      <w:r w:rsidRPr="00FA6956">
        <w:t>(</w:t>
      </w:r>
      <w:proofErr w:type="gramEnd"/>
      <w:r w:rsidRPr="00FA6956">
        <w:t xml:space="preserve">value = "/type/{id}/goods", method = </w:t>
      </w:r>
      <w:proofErr w:type="spellStart"/>
      <w:r w:rsidRPr="00FA6956">
        <w:t>RequestMethod.GET</w:t>
      </w:r>
      <w:proofErr w:type="spellEnd"/>
      <w:r w:rsidRPr="00FA6956">
        <w:t>)</w:t>
      </w:r>
    </w:p>
    <w:p w14:paraId="059A0C92" w14:textId="77777777" w:rsidR="00FA6956" w:rsidRDefault="00FA6956">
      <w:r>
        <w:rPr>
          <w:rFonts w:hint="eastAsia"/>
        </w:rPr>
        <w:t>{id}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typeId</w:t>
      </w:r>
      <w:proofErr w:type="spellEnd"/>
    </w:p>
    <w:p w14:paraId="01E0F5EA" w14:textId="77777777" w:rsidR="00FA6956" w:rsidRDefault="00FA6956">
      <w:r>
        <w:rPr>
          <w:rFonts w:hint="eastAsia"/>
        </w:rPr>
        <w:t>返回</w:t>
      </w:r>
      <w:r w:rsidR="00C8115F">
        <w:t>内容</w:t>
      </w:r>
      <w:r w:rsidR="00C8115F">
        <w:rPr>
          <w:rFonts w:hint="eastAsia"/>
        </w:rPr>
        <w:t>:</w:t>
      </w:r>
    </w:p>
    <w:p w14:paraId="2E46C051" w14:textId="77777777" w:rsidR="0062629D" w:rsidRDefault="0062629D" w:rsidP="0062629D">
      <w:pPr>
        <w:pStyle w:val="HTML"/>
      </w:pPr>
      <w:r>
        <w:rPr>
          <w:b/>
          <w:bCs/>
        </w:rPr>
        <w:t>{</w:t>
      </w:r>
    </w:p>
    <w:p w14:paraId="6B4CA0A4" w14:textId="77777777" w:rsidR="0062629D" w:rsidRDefault="0062629D" w:rsidP="0062629D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75BBB3C7" w14:textId="77777777" w:rsidR="0062629D" w:rsidRDefault="0062629D" w:rsidP="0062629D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3CECD167" w14:textId="77777777" w:rsidR="0062629D" w:rsidRDefault="0062629D" w:rsidP="0062629D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[</w:t>
      </w:r>
    </w:p>
    <w:p w14:paraId="642A3CD9" w14:textId="77777777" w:rsidR="0062629D" w:rsidRDefault="0062629D" w:rsidP="0062629D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</w:rPr>
        <w:t>{</w:t>
      </w:r>
    </w:p>
    <w:p w14:paraId="436D4845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5</w:t>
      </w:r>
      <w:r>
        <w:rPr>
          <w:b/>
          <w:bCs/>
        </w:rPr>
        <w:t>,</w:t>
      </w:r>
    </w:p>
    <w:p w14:paraId="527A4712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38056CBC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orderNum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4329310D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1E4BA7E0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57740248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1888700E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3000.00</w:t>
      </w:r>
      <w:r>
        <w:rPr>
          <w:b/>
          <w:bCs/>
        </w:rPr>
        <w:t>,</w:t>
      </w:r>
    </w:p>
    <w:p w14:paraId="453F9224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pic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32D64CBD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campaignId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624ACA72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productTypeId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4</w:t>
      </w:r>
      <w:r>
        <w:rPr>
          <w:b/>
          <w:bCs/>
        </w:rPr>
        <w:t>,</w:t>
      </w:r>
    </w:p>
    <w:p w14:paraId="6A4564CF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productCategoryId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3</w:t>
      </w:r>
    </w:p>
    <w:p w14:paraId="03393A89" w14:textId="77777777" w:rsidR="0062629D" w:rsidRDefault="0062629D" w:rsidP="0062629D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</w:rPr>
        <w:t>},</w:t>
      </w:r>
    </w:p>
    <w:p w14:paraId="45874B5F" w14:textId="77777777" w:rsidR="0062629D" w:rsidRDefault="0062629D" w:rsidP="0062629D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</w:rPr>
        <w:t>{</w:t>
      </w:r>
    </w:p>
    <w:p w14:paraId="72635ECB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6</w:t>
      </w:r>
      <w:r>
        <w:rPr>
          <w:b/>
          <w:bCs/>
        </w:rPr>
        <w:t>,</w:t>
      </w:r>
    </w:p>
    <w:p w14:paraId="69387613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36169922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orderNum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1BFD8C37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68F8CBCE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2BAF9606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0A1B2525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3000.00</w:t>
      </w:r>
      <w:r>
        <w:rPr>
          <w:b/>
          <w:bCs/>
        </w:rPr>
        <w:t>,</w:t>
      </w:r>
    </w:p>
    <w:p w14:paraId="4E6CC26D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gramStart"/>
      <w:r>
        <w:t>pic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3D6B9C1A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campaignId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64505661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productTypeId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4</w:t>
      </w:r>
      <w:r>
        <w:rPr>
          <w:b/>
          <w:bCs/>
        </w:rPr>
        <w:t>,</w:t>
      </w:r>
    </w:p>
    <w:p w14:paraId="790EA545" w14:textId="77777777" w:rsidR="0062629D" w:rsidRDefault="0062629D" w:rsidP="0062629D">
      <w:pPr>
        <w:pStyle w:val="HTML"/>
      </w:pPr>
      <w:r>
        <w:rPr>
          <w:color w:val="C0C0C0"/>
        </w:rPr>
        <w:t xml:space="preserve">            </w:t>
      </w:r>
      <w:r>
        <w:t>"</w:t>
      </w:r>
      <w:proofErr w:type="spellStart"/>
      <w:proofErr w:type="gramStart"/>
      <w:r>
        <w:t>productCategoryId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3</w:t>
      </w:r>
    </w:p>
    <w:p w14:paraId="41E746B2" w14:textId="77777777" w:rsidR="0062629D" w:rsidRDefault="0062629D" w:rsidP="0062629D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</w:rPr>
        <w:t>}</w:t>
      </w:r>
    </w:p>
    <w:p w14:paraId="608FF39A" w14:textId="77777777" w:rsidR="0062629D" w:rsidRDefault="0062629D" w:rsidP="0062629D">
      <w:pPr>
        <w:pStyle w:val="HTML"/>
      </w:pPr>
      <w:r>
        <w:rPr>
          <w:color w:val="C0C0C0"/>
        </w:rPr>
        <w:t xml:space="preserve">    </w:t>
      </w:r>
      <w:r>
        <w:rPr>
          <w:b/>
          <w:bCs/>
        </w:rPr>
        <w:t>]</w:t>
      </w:r>
    </w:p>
    <w:p w14:paraId="0D814C17" w14:textId="77777777" w:rsidR="0062629D" w:rsidRDefault="0062629D" w:rsidP="0062629D">
      <w:pPr>
        <w:pStyle w:val="HTML"/>
      </w:pPr>
      <w:r>
        <w:rPr>
          <w:b/>
          <w:bCs/>
        </w:rPr>
        <w:t>}</w:t>
      </w:r>
    </w:p>
    <w:p w14:paraId="3450CC79" w14:textId="77777777" w:rsidR="00FA6956" w:rsidRDefault="00FA6956"/>
    <w:p w14:paraId="1AC107B0" w14:textId="77777777" w:rsidR="00FA6956" w:rsidRDefault="00FA6956">
      <w:r>
        <w:rPr>
          <w:rFonts w:hint="eastAsia"/>
        </w:rPr>
        <w:t>包含</w:t>
      </w:r>
      <w:r w:rsidR="00803EEF">
        <w:rPr>
          <w:rFonts w:hint="eastAsia"/>
        </w:rPr>
        <w:t>宝贝</w:t>
      </w:r>
      <w:r>
        <w:rPr>
          <w:rFonts w:hint="eastAsia"/>
        </w:rPr>
        <w:t>中英文名，图片地址</w:t>
      </w:r>
      <w:r w:rsidR="0062629D">
        <w:rPr>
          <w:rFonts w:hint="eastAsia"/>
        </w:rPr>
        <w:t>,</w:t>
      </w:r>
      <w:r w:rsidR="0062629D">
        <w:t xml:space="preserve"> </w:t>
      </w:r>
      <w:r w:rsidR="0062629D">
        <w:t>价格</w:t>
      </w:r>
      <w:r w:rsidR="0062629D">
        <w:rPr>
          <w:rFonts w:hint="eastAsia"/>
        </w:rPr>
        <w:t>,</w:t>
      </w:r>
      <w:r w:rsidR="0062629D">
        <w:t>原价</w:t>
      </w:r>
      <w:r>
        <w:rPr>
          <w:rFonts w:hint="eastAsia"/>
        </w:rPr>
        <w:t>等信息</w:t>
      </w:r>
    </w:p>
    <w:p w14:paraId="7A50BA95" w14:textId="77777777" w:rsidR="00FA6956" w:rsidRDefault="00FA6956">
      <w:pPr>
        <w:widowControl/>
        <w:jc w:val="left"/>
      </w:pPr>
      <w:r>
        <w:br w:type="page"/>
      </w:r>
    </w:p>
    <w:p w14:paraId="0612E98F" w14:textId="77777777" w:rsidR="00FA6956" w:rsidRDefault="0062629D" w:rsidP="00FA6956">
      <w:r>
        <w:rPr>
          <w:rFonts w:hint="eastAsia"/>
        </w:rPr>
        <w:lastRenderedPageBreak/>
        <w:t>6</w:t>
      </w:r>
      <w:r w:rsidR="00FA6956">
        <w:rPr>
          <w:rFonts w:hint="eastAsia"/>
        </w:rPr>
        <w:t>.</w:t>
      </w:r>
      <w:r w:rsidR="00FA6956">
        <w:t xml:space="preserve"> </w:t>
      </w:r>
      <w:r w:rsidR="00FA6956">
        <w:rPr>
          <w:rFonts w:hint="eastAsia"/>
        </w:rPr>
        <w:t>获取</w:t>
      </w:r>
      <w:r w:rsidR="00FA6956">
        <w:rPr>
          <w:rFonts w:hint="eastAsia"/>
        </w:rPr>
        <w:t>cat</w:t>
      </w:r>
      <w:r w:rsidR="00FA6956">
        <w:rPr>
          <w:rFonts w:hint="eastAsia"/>
        </w:rPr>
        <w:t>下所有</w:t>
      </w:r>
      <w:r w:rsidR="00803EEF">
        <w:rPr>
          <w:rFonts w:hint="eastAsia"/>
        </w:rPr>
        <w:t>宝贝</w:t>
      </w:r>
    </w:p>
    <w:p w14:paraId="1E96B724" w14:textId="77777777" w:rsidR="00FA6956" w:rsidRDefault="00FA6956" w:rsidP="00FA695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"/category/{id}/goods", method = </w:t>
      </w:r>
      <w:proofErr w:type="spellStart"/>
      <w:r>
        <w:t>RequestMethod.GET</w:t>
      </w:r>
      <w:proofErr w:type="spellEnd"/>
      <w:r>
        <w:t>)</w:t>
      </w:r>
    </w:p>
    <w:p w14:paraId="16FCAFA8" w14:textId="77777777" w:rsidR="00FA6956" w:rsidRDefault="00FA6956" w:rsidP="00FA6956"/>
    <w:p w14:paraId="76EB6FC2" w14:textId="77777777" w:rsidR="00FA6956" w:rsidRDefault="00FA6956" w:rsidP="00FA6956">
      <w:r>
        <w:rPr>
          <w:rFonts w:hint="eastAsia"/>
        </w:rPr>
        <w:t>返回同上</w:t>
      </w:r>
    </w:p>
    <w:p w14:paraId="412B5A5D" w14:textId="77777777" w:rsidR="00FA6956" w:rsidRDefault="00FA6956" w:rsidP="00FA6956"/>
    <w:p w14:paraId="37368969" w14:textId="77777777" w:rsidR="00FA6956" w:rsidRDefault="0062629D" w:rsidP="00FA6956">
      <w:r>
        <w:t>7</w:t>
      </w:r>
      <w:r w:rsidR="00FA6956">
        <w:t>.</w:t>
      </w:r>
      <w:r w:rsidR="00FA6956">
        <w:rPr>
          <w:rFonts w:hint="eastAsia"/>
        </w:rPr>
        <w:t>获取</w:t>
      </w:r>
      <w:r w:rsidR="00FA6956">
        <w:rPr>
          <w:rFonts w:hint="eastAsia"/>
        </w:rPr>
        <w:t>campaign</w:t>
      </w:r>
      <w:r w:rsidR="00FA6956">
        <w:rPr>
          <w:rFonts w:hint="eastAsia"/>
        </w:rPr>
        <w:t>下所有</w:t>
      </w:r>
      <w:r w:rsidR="00803EEF">
        <w:rPr>
          <w:rFonts w:hint="eastAsia"/>
        </w:rPr>
        <w:t>宝贝</w:t>
      </w:r>
    </w:p>
    <w:p w14:paraId="42426300" w14:textId="77777777" w:rsidR="00FA6956" w:rsidRDefault="00FA6956" w:rsidP="00FA695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"/campaign/{id}/goods", method = </w:t>
      </w:r>
      <w:proofErr w:type="spellStart"/>
      <w:r>
        <w:t>RequestMethod.GET</w:t>
      </w:r>
      <w:proofErr w:type="spellEnd"/>
      <w:r>
        <w:t>)</w:t>
      </w:r>
    </w:p>
    <w:p w14:paraId="07DCD962" w14:textId="77777777" w:rsidR="00FA6956" w:rsidRDefault="00FA6956" w:rsidP="00FA6956"/>
    <w:p w14:paraId="3E8C4B09" w14:textId="77777777" w:rsidR="00FA6956" w:rsidRDefault="00FA6956" w:rsidP="00FA6956">
      <w:r>
        <w:rPr>
          <w:rFonts w:hint="eastAsia"/>
        </w:rPr>
        <w:t>返回同上</w:t>
      </w:r>
    </w:p>
    <w:p w14:paraId="27276838" w14:textId="77777777" w:rsidR="009C28DF" w:rsidRDefault="009C28DF">
      <w:pPr>
        <w:widowControl/>
        <w:jc w:val="left"/>
      </w:pPr>
    </w:p>
    <w:p w14:paraId="2DD5FEEB" w14:textId="77777777" w:rsidR="009C28DF" w:rsidRDefault="009C28DF">
      <w:pPr>
        <w:widowControl/>
        <w:jc w:val="left"/>
      </w:pPr>
    </w:p>
    <w:p w14:paraId="05A1374B" w14:textId="77777777" w:rsidR="009C28DF" w:rsidRDefault="009C28DF" w:rsidP="009C28DF">
      <w:r>
        <w:rPr>
          <w:rFonts w:hint="eastAsia"/>
        </w:rPr>
        <w:t>8</w:t>
      </w:r>
      <w:r>
        <w:t>.</w:t>
      </w:r>
      <w:r>
        <w:t>单个</w:t>
      </w:r>
      <w:r>
        <w:rPr>
          <w:rFonts w:hint="eastAsia"/>
        </w:rPr>
        <w:t>good</w:t>
      </w:r>
      <w:r>
        <w:rPr>
          <w:rFonts w:hint="eastAsia"/>
        </w:rPr>
        <w:t>信息查询</w:t>
      </w:r>
    </w:p>
    <w:p w14:paraId="14D2FB63" w14:textId="77777777" w:rsidR="009C28DF" w:rsidRDefault="009C28DF" w:rsidP="009C28DF">
      <w:pPr>
        <w:pStyle w:val="a5"/>
        <w:ind w:left="360" w:firstLineChars="0"/>
      </w:pPr>
      <w:proofErr w:type="gramStart"/>
      <w:r w:rsidRPr="00A67515">
        <w:t>@</w:t>
      </w:r>
      <w:proofErr w:type="spellStart"/>
      <w:r w:rsidRPr="00A67515">
        <w:t>RequestMapping</w:t>
      </w:r>
      <w:proofErr w:type="spellEnd"/>
      <w:r w:rsidRPr="00A67515">
        <w:t>(</w:t>
      </w:r>
      <w:proofErr w:type="gramEnd"/>
      <w:r w:rsidRPr="00A67515">
        <w:t xml:space="preserve">value = "/good/{id}", method = </w:t>
      </w:r>
      <w:proofErr w:type="spellStart"/>
      <w:r w:rsidRPr="00A67515">
        <w:t>RequestMethod.GET</w:t>
      </w:r>
      <w:proofErr w:type="spellEnd"/>
      <w:r w:rsidRPr="00A67515">
        <w:t>)</w:t>
      </w:r>
    </w:p>
    <w:p w14:paraId="7D02AED9" w14:textId="77777777" w:rsidR="009C28DF" w:rsidRDefault="009C28DF" w:rsidP="009C28DF">
      <w:pPr>
        <w:pStyle w:val="a5"/>
        <w:ind w:left="360" w:firstLineChars="0"/>
      </w:pPr>
    </w:p>
    <w:p w14:paraId="6AFAA946" w14:textId="77777777" w:rsidR="009C28DF" w:rsidRDefault="009C28DF" w:rsidP="009C28DF">
      <w:pPr>
        <w:pStyle w:val="a5"/>
        <w:ind w:left="360" w:firstLineChars="0"/>
      </w:pPr>
      <w:r>
        <w:t>Data</w:t>
      </w:r>
      <w:r>
        <w:t>内容同之前查看</w:t>
      </w:r>
      <w:r>
        <w:t>good</w:t>
      </w:r>
      <w:r>
        <w:t>的几个</w:t>
      </w:r>
      <w:proofErr w:type="spellStart"/>
      <w:r>
        <w:t>api</w:t>
      </w:r>
      <w:proofErr w:type="spellEnd"/>
      <w:r>
        <w:rPr>
          <w:rFonts w:hint="eastAsia"/>
        </w:rPr>
        <w:t>的单元素</w:t>
      </w:r>
    </w:p>
    <w:p w14:paraId="2D3CD8BE" w14:textId="77777777" w:rsidR="009C28DF" w:rsidRDefault="009C28DF" w:rsidP="009C28DF">
      <w:pPr>
        <w:pStyle w:val="HTML"/>
      </w:pPr>
      <w:r>
        <w:rPr>
          <w:b/>
          <w:bCs/>
        </w:rPr>
        <w:t>{</w:t>
      </w:r>
    </w:p>
    <w:p w14:paraId="1253C3AC" w14:textId="77777777" w:rsidR="009C28DF" w:rsidRDefault="009C28DF" w:rsidP="009C28DF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32865E60" w14:textId="77777777" w:rsidR="009C28DF" w:rsidRDefault="009C28DF" w:rsidP="009C28DF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67DF47E3" w14:textId="77777777" w:rsidR="009C28DF" w:rsidRDefault="009C28DF" w:rsidP="009C28DF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{</w:t>
      </w:r>
    </w:p>
    <w:p w14:paraId="7BD5C673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12</w:t>
      </w:r>
      <w:r>
        <w:rPr>
          <w:b/>
          <w:bCs/>
        </w:rPr>
        <w:t>,</w:t>
      </w:r>
    </w:p>
    <w:p w14:paraId="532B14B3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36C5F8A9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orderNum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63E138DE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524F95CF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5232F506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07EEC452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6DEE28CC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pic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"http://yimtest.oss-cn-shanghai.aliyuncs.com/f33074de-a50d-4ff7-aa46-8ac110a1747f.jpg?x-oss-process=image/resize,w_320"</w:t>
      </w:r>
      <w:r>
        <w:rPr>
          <w:b/>
          <w:bCs/>
        </w:rPr>
        <w:t>,</w:t>
      </w:r>
    </w:p>
    <w:p w14:paraId="649FFDFD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campaignId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68DFB1B1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campaignType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68B0CAE2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productTypeId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5</w:t>
      </w:r>
      <w:r>
        <w:rPr>
          <w:b/>
          <w:bCs/>
        </w:rPr>
        <w:t>,</w:t>
      </w:r>
    </w:p>
    <w:p w14:paraId="61643C68" w14:textId="77777777" w:rsidR="009C28DF" w:rsidRDefault="009C28DF" w:rsidP="009C28DF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spellStart"/>
      <w:proofErr w:type="gramStart"/>
      <w:r>
        <w:t>productCategoryId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4</w:t>
      </w:r>
    </w:p>
    <w:p w14:paraId="5D6E48BB" w14:textId="77777777" w:rsidR="009C28DF" w:rsidRDefault="009C28DF" w:rsidP="009C28DF">
      <w:pPr>
        <w:pStyle w:val="HTML"/>
      </w:pPr>
      <w:r>
        <w:rPr>
          <w:color w:val="C0C0C0"/>
        </w:rPr>
        <w:t xml:space="preserve">    </w:t>
      </w:r>
      <w:r>
        <w:rPr>
          <w:b/>
          <w:bCs/>
        </w:rPr>
        <w:t>}</w:t>
      </w:r>
    </w:p>
    <w:p w14:paraId="6AE91DCD" w14:textId="77777777" w:rsidR="009C28DF" w:rsidRDefault="009C28DF" w:rsidP="009C28DF">
      <w:pPr>
        <w:pStyle w:val="HTML"/>
      </w:pPr>
      <w:r>
        <w:rPr>
          <w:b/>
          <w:bCs/>
        </w:rPr>
        <w:t>}</w:t>
      </w:r>
    </w:p>
    <w:p w14:paraId="0C292295" w14:textId="77777777" w:rsidR="00FA6956" w:rsidRDefault="00FA6956">
      <w:pPr>
        <w:widowControl/>
        <w:jc w:val="left"/>
      </w:pPr>
      <w:r>
        <w:br w:type="page"/>
      </w:r>
    </w:p>
    <w:p w14:paraId="21207131" w14:textId="77777777" w:rsidR="00FA6956" w:rsidRDefault="009C28DF" w:rsidP="00FA6956">
      <w:r>
        <w:lastRenderedPageBreak/>
        <w:t>9</w:t>
      </w:r>
      <w:r w:rsidR="00803EEF">
        <w:rPr>
          <w:rFonts w:hint="eastAsia"/>
        </w:rPr>
        <w:t>.</w:t>
      </w:r>
      <w:r w:rsidR="00803EEF">
        <w:rPr>
          <w:rFonts w:hint="eastAsia"/>
        </w:rPr>
        <w:t>获取某个宝贝下的所有不同商品</w:t>
      </w:r>
    </w:p>
    <w:p w14:paraId="74A32E14" w14:textId="77777777" w:rsidR="00803EEF" w:rsidRPr="00803EEF" w:rsidRDefault="00803EEF" w:rsidP="00803EEF">
      <w:proofErr w:type="gramStart"/>
      <w:r w:rsidRPr="00803EEF">
        <w:t>@</w:t>
      </w:r>
      <w:proofErr w:type="spellStart"/>
      <w:r w:rsidRPr="00803EEF">
        <w:t>RequestMapping</w:t>
      </w:r>
      <w:proofErr w:type="spellEnd"/>
      <w:r w:rsidRPr="00803EEF">
        <w:t>(</w:t>
      </w:r>
      <w:proofErr w:type="gramEnd"/>
      <w:r w:rsidRPr="00803EEF">
        <w:t xml:space="preserve">value = "/good/{id}/products", method = </w:t>
      </w:r>
      <w:proofErr w:type="spellStart"/>
      <w:r w:rsidRPr="00803EEF">
        <w:t>RequestMethod.GET</w:t>
      </w:r>
      <w:proofErr w:type="spellEnd"/>
      <w:r w:rsidRPr="00803EEF">
        <w:t>)</w:t>
      </w:r>
    </w:p>
    <w:p w14:paraId="332BA7D5" w14:textId="77777777" w:rsidR="00803EEF" w:rsidRDefault="00803EEF" w:rsidP="00803EEF">
      <w:pPr>
        <w:ind w:firstLine="420"/>
      </w:pPr>
    </w:p>
    <w:p w14:paraId="2CD265E1" w14:textId="77777777" w:rsidR="00FC69A5" w:rsidRPr="00803EEF" w:rsidRDefault="00FC69A5" w:rsidP="00FC69A5">
      <w:r>
        <w:rPr>
          <w:rFonts w:hint="eastAsia"/>
        </w:rPr>
        <w:t>{id}</w:t>
      </w:r>
      <w:r>
        <w:rPr>
          <w:rFonts w:hint="eastAsia"/>
        </w:rPr>
        <w:t>为</w:t>
      </w:r>
      <w:r>
        <w:rPr>
          <w:rFonts w:hint="eastAsia"/>
        </w:rPr>
        <w:t>good</w:t>
      </w:r>
      <w:r>
        <w:t xml:space="preserve"> id</w:t>
      </w:r>
    </w:p>
    <w:p w14:paraId="1E9B37DD" w14:textId="77777777" w:rsidR="00803EEF" w:rsidRDefault="00803EEF" w:rsidP="00FA6956">
      <w:r>
        <w:rPr>
          <w:rFonts w:hint="eastAsia"/>
        </w:rPr>
        <w:t>返回</w:t>
      </w:r>
      <w:r w:rsidR="00C8115F">
        <w:t>内容</w:t>
      </w:r>
      <w:r>
        <w:rPr>
          <w:rFonts w:hint="eastAsia"/>
        </w:rPr>
        <w:t>：</w:t>
      </w:r>
      <w:r>
        <w:t xml:space="preserve"> </w:t>
      </w:r>
    </w:p>
    <w:p w14:paraId="43BAEBEE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74F9F0B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3945B7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D86E7D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1B78C84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03A7DC8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9C307B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A0CFDC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F70C1D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3CA1DD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6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BE6AF4B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sku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"223456"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BDFBE5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194FCD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LG_CatA_NameA_en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BB3E47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productTypeId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F51BEAA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productCategoryId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E0C7A91" w14:textId="77777777" w:rsidR="009C28DF" w:rsidRDefault="00B062DD" w:rsidP="009C2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price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2000.00</w:t>
      </w:r>
      <w:r w:rsidR="009C28D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</w:p>
    <w:p w14:paraId="2FC6DB6D" w14:textId="77777777" w:rsidR="009C28DF" w:rsidRPr="00B062DD" w:rsidRDefault="009C28DF" w:rsidP="009C28DF">
      <w:pPr>
        <w:widowControl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7ADCBAC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picUrl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color w:val="6D9CBE"/>
          <w:kern w:val="0"/>
          <w:sz w:val="24"/>
          <w:szCs w:val="24"/>
        </w:rPr>
        <w:t>null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0F5C6B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"spec1"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"Black"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FD47E3E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"spec2"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"M"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5FBF9B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"LG_CatA_NameA_223456_desc"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EA8147B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enDescription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"LG_CatA_NameA_223456_desc_en"</w:t>
      </w:r>
    </w:p>
    <w:p w14:paraId="4126B090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},</w:t>
      </w:r>
    </w:p>
    <w:p w14:paraId="0450642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1B1EC57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2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68B5BC0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B4B9A9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E762B10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65EABA0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6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8EAF66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sku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"123456"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8FBF974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59DB2C8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LG_CatA_NameA_en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DE05BC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productTypeId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32CBE5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productCategoryId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68E4D5F" w14:textId="77777777" w:rsidR="009C28DF" w:rsidRDefault="00B062DD" w:rsidP="009C2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price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1000.00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C3AF978" w14:textId="77777777" w:rsidR="009C28DF" w:rsidRPr="00B062DD" w:rsidRDefault="009C28DF" w:rsidP="009C28DF">
      <w:pPr>
        <w:widowControl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2D81672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picUrl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color w:val="6D9CBE"/>
          <w:kern w:val="0"/>
          <w:sz w:val="24"/>
          <w:szCs w:val="24"/>
        </w:rPr>
        <w:t>null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85E449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"spec1"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"White"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37B1CE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"spec2"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"M"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510393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"LG_CatA_NameA_123456_desc"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A6F930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enDescription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"LG_CatA_NameA_123456_desc_en"</w:t>
      </w:r>
    </w:p>
    <w:p w14:paraId="156929A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7E707E0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14:paraId="3CA0BF5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7DDA62B8" w14:textId="77777777" w:rsidR="00803EEF" w:rsidRDefault="00803EEF" w:rsidP="00FA6956"/>
    <w:p w14:paraId="3E0A2A6D" w14:textId="77777777" w:rsidR="004425C3" w:rsidRDefault="00803EEF" w:rsidP="00FA6956">
      <w:commentRangeStart w:id="4"/>
      <w:r>
        <w:rPr>
          <w:rFonts w:hint="eastAsia"/>
        </w:rPr>
        <w:t>其中</w:t>
      </w:r>
      <w:r>
        <w:rPr>
          <w:rFonts w:hint="eastAsia"/>
        </w:rPr>
        <w:t>spec1</w:t>
      </w:r>
      <w:r>
        <w:rPr>
          <w:rFonts w:hint="eastAsia"/>
        </w:rPr>
        <w:t>和</w:t>
      </w:r>
      <w:r>
        <w:rPr>
          <w:rFonts w:hint="eastAsia"/>
        </w:rPr>
        <w:t>spec2</w:t>
      </w:r>
      <w:r>
        <w:rPr>
          <w:rFonts w:hint="eastAsia"/>
        </w:rPr>
        <w:t>为多规格的字段，</w:t>
      </w:r>
      <w:r>
        <w:rPr>
          <w:rFonts w:hint="eastAsia"/>
        </w:rPr>
        <w:t>1</w:t>
      </w:r>
      <w:r>
        <w:rPr>
          <w:rFonts w:hint="eastAsia"/>
        </w:rPr>
        <w:t>个宝贝会有</w:t>
      </w:r>
      <w:r>
        <w:rPr>
          <w:rFonts w:hint="eastAsia"/>
        </w:rPr>
        <w:t>0-2</w:t>
      </w:r>
      <w:r w:rsidR="00D142E8">
        <w:rPr>
          <w:rFonts w:hint="eastAsia"/>
        </w:rPr>
        <w:t>个规格，</w:t>
      </w:r>
      <w:r w:rsidR="004425C3">
        <w:rPr>
          <w:rFonts w:hint="eastAsia"/>
        </w:rPr>
        <w:t>每个规格会有若干种不同选择</w:t>
      </w:r>
      <w:r w:rsidR="004425C3">
        <w:rPr>
          <w:rFonts w:hint="eastAsia"/>
        </w:rPr>
        <w:t>,</w:t>
      </w:r>
      <w:r w:rsidR="00D142E8">
        <w:rPr>
          <w:rFonts w:hint="eastAsia"/>
        </w:rPr>
        <w:t>如果某规格不存在则</w:t>
      </w:r>
      <w:r>
        <w:rPr>
          <w:rFonts w:hint="eastAsia"/>
        </w:rPr>
        <w:t>对应规格字段为</w:t>
      </w:r>
      <w:r>
        <w:rPr>
          <w:rFonts w:hint="eastAsia"/>
        </w:rPr>
        <w:t>null</w:t>
      </w:r>
      <w:r>
        <w:rPr>
          <w:rFonts w:hint="eastAsia"/>
        </w:rPr>
        <w:t>，前端也应该不显示该规格</w:t>
      </w:r>
      <w:r w:rsidR="004425C3">
        <w:rPr>
          <w:rFonts w:hint="eastAsia"/>
        </w:rPr>
        <w:t>的选择</w:t>
      </w:r>
      <w:r>
        <w:rPr>
          <w:rFonts w:hint="eastAsia"/>
        </w:rPr>
        <w:t>.</w:t>
      </w:r>
    </w:p>
    <w:p w14:paraId="270A5B8F" w14:textId="77777777" w:rsidR="004425C3" w:rsidRDefault="004425C3" w:rsidP="00FA6956">
      <w:r>
        <w:t>后端返回的不同商品的列表为平铺的</w:t>
      </w:r>
      <w:r>
        <w:rPr>
          <w:rFonts w:hint="eastAsia"/>
        </w:rPr>
        <w:t>,</w:t>
      </w:r>
      <w:r>
        <w:t>需要前端进行整理并组合出每组规格组合对应的库存</w:t>
      </w:r>
      <w:r>
        <w:rPr>
          <w:rFonts w:hint="eastAsia"/>
        </w:rPr>
        <w:t>,</w:t>
      </w:r>
      <w:r>
        <w:t>图片等信息</w:t>
      </w:r>
      <w:r>
        <w:rPr>
          <w:rFonts w:hint="eastAsia"/>
        </w:rPr>
        <w:t>.</w:t>
      </w:r>
      <w:commentRangeEnd w:id="4"/>
      <w:r w:rsidR="009C28DF">
        <w:rPr>
          <w:rStyle w:val="a7"/>
        </w:rPr>
        <w:commentReference w:id="4"/>
      </w:r>
      <w:r>
        <w:rPr>
          <w:rFonts w:hint="eastAsia"/>
        </w:rPr>
        <w:t>.</w:t>
      </w:r>
    </w:p>
    <w:p w14:paraId="53674D1F" w14:textId="77777777" w:rsidR="004425C3" w:rsidRPr="004425C3" w:rsidRDefault="004425C3" w:rsidP="00FA6956"/>
    <w:p w14:paraId="3D0685BD" w14:textId="77777777" w:rsidR="004425C3" w:rsidRDefault="004425C3">
      <w:pPr>
        <w:widowControl/>
        <w:jc w:val="left"/>
      </w:pPr>
      <w:r>
        <w:br w:type="page"/>
      </w:r>
    </w:p>
    <w:p w14:paraId="3E457795" w14:textId="77777777" w:rsidR="00FC69A5" w:rsidRDefault="009C28DF" w:rsidP="00FA6956">
      <w:r>
        <w:rPr>
          <w:rFonts w:hint="eastAsia"/>
        </w:rPr>
        <w:lastRenderedPageBreak/>
        <w:t>10</w:t>
      </w:r>
      <w:r w:rsidR="00FC69A5">
        <w:rPr>
          <w:rFonts w:hint="eastAsia"/>
        </w:rPr>
        <w:t>.</w:t>
      </w:r>
      <w:r w:rsidR="00FC69A5">
        <w:rPr>
          <w:rFonts w:hint="eastAsia"/>
        </w:rPr>
        <w:t>获取某个宝贝下所有不同商品的库存情况</w:t>
      </w:r>
      <w:r w:rsidR="00FC69A5">
        <w:rPr>
          <w:rFonts w:hint="eastAsia"/>
        </w:rPr>
        <w:t>.</w:t>
      </w:r>
    </w:p>
    <w:p w14:paraId="0A095364" w14:textId="77777777" w:rsidR="00FC69A5" w:rsidRDefault="00FC69A5" w:rsidP="00FA6956"/>
    <w:p w14:paraId="22D0E903" w14:textId="77777777" w:rsidR="00FC69A5" w:rsidRDefault="00FC69A5" w:rsidP="00FA6956">
      <w:proofErr w:type="gramStart"/>
      <w:r w:rsidRPr="00FC69A5">
        <w:t>@</w:t>
      </w:r>
      <w:proofErr w:type="spellStart"/>
      <w:r w:rsidRPr="00FC69A5">
        <w:t>RequestMapping</w:t>
      </w:r>
      <w:proofErr w:type="spellEnd"/>
      <w:r w:rsidRPr="00FC69A5">
        <w:t>(</w:t>
      </w:r>
      <w:proofErr w:type="gramEnd"/>
      <w:r w:rsidRPr="00FC69A5">
        <w:t xml:space="preserve">value = "/good/{id}/stock", method = </w:t>
      </w:r>
      <w:proofErr w:type="spellStart"/>
      <w:r w:rsidRPr="00FC69A5">
        <w:t>RequestMethod.GET</w:t>
      </w:r>
      <w:proofErr w:type="spellEnd"/>
      <w:r w:rsidRPr="00FC69A5">
        <w:t>)</w:t>
      </w:r>
    </w:p>
    <w:p w14:paraId="4387EF15" w14:textId="77777777" w:rsidR="00FC69A5" w:rsidRDefault="00FC69A5" w:rsidP="00FA6956"/>
    <w:p w14:paraId="50EBCE0C" w14:textId="77777777" w:rsidR="00FC69A5" w:rsidRDefault="00FC69A5" w:rsidP="00FA6956">
      <w:r>
        <w:rPr>
          <w:rFonts w:hint="eastAsia"/>
        </w:rPr>
        <w:t>{id}</w:t>
      </w:r>
      <w:r>
        <w:rPr>
          <w:rFonts w:hint="eastAsia"/>
        </w:rPr>
        <w:t>为</w:t>
      </w:r>
      <w:r>
        <w:rPr>
          <w:rFonts w:hint="eastAsia"/>
        </w:rPr>
        <w:t>good</w:t>
      </w:r>
      <w:r>
        <w:t xml:space="preserve"> id</w:t>
      </w:r>
    </w:p>
    <w:p w14:paraId="014C7EE6" w14:textId="77777777" w:rsidR="00FC69A5" w:rsidRDefault="00FC69A5" w:rsidP="00FA6956">
      <w:r>
        <w:t>返回内容</w:t>
      </w:r>
      <w:r>
        <w:rPr>
          <w:rFonts w:hint="eastAsia"/>
        </w:rPr>
        <w:t>:</w:t>
      </w:r>
    </w:p>
    <w:p w14:paraId="6EACFD8A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7D879BFA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677D38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DFA0EA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0D10C9C7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5819981B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8ED2237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C469316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7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A859D8A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2F99C5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productSku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"223456"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CF05E78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C6514C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total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15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CDA3749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15</w:t>
      </w:r>
    </w:p>
    <w:p w14:paraId="7A87B91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},</w:t>
      </w:r>
    </w:p>
    <w:p w14:paraId="43D3C14E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2DAB983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2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AFA54E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0974E12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7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79AFEE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productId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032A3A4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productSku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"123456"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1BC806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productName</w:t>
      </w:r>
      <w:proofErr w:type="spellEnd"/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proofErr w:type="spellStart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LG_CatA_NameA</w:t>
      </w:r>
      <w:proofErr w:type="spellEnd"/>
      <w:r w:rsidRPr="00B062DD">
        <w:rPr>
          <w:rFonts w:ascii="宋体" w:eastAsia="宋体" w:hAnsi="宋体" w:cs="宋体"/>
          <w:color w:val="A5C261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795CCC1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total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15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8DCBCDD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B062DD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B062DD">
        <w:rPr>
          <w:rFonts w:ascii="宋体" w:eastAsia="宋体" w:hAnsi="宋体" w:cs="宋体"/>
          <w:kern w:val="0"/>
          <w:sz w:val="24"/>
          <w:szCs w:val="24"/>
        </w:rPr>
        <w:t>"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62DD">
        <w:rPr>
          <w:rFonts w:ascii="宋体" w:eastAsia="宋体" w:hAnsi="宋体" w:cs="宋体"/>
          <w:color w:val="6D9CBE"/>
          <w:kern w:val="0"/>
          <w:sz w:val="24"/>
          <w:szCs w:val="24"/>
        </w:rPr>
        <w:t>15</w:t>
      </w:r>
    </w:p>
    <w:p w14:paraId="07463F55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2CF85993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14:paraId="4E9130FF" w14:textId="77777777" w:rsidR="00B062DD" w:rsidRPr="00B062DD" w:rsidRDefault="00B062DD" w:rsidP="00B06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2D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33118340" w14:textId="77777777" w:rsidR="00FC69A5" w:rsidRDefault="00FC69A5">
      <w:pPr>
        <w:widowControl/>
        <w:jc w:val="left"/>
      </w:pPr>
    </w:p>
    <w:p w14:paraId="41E4F535" w14:textId="77777777" w:rsidR="00FC69A5" w:rsidRDefault="00FC69A5">
      <w:pPr>
        <w:widowControl/>
        <w:jc w:val="left"/>
      </w:pPr>
      <w:r>
        <w:t>Now</w:t>
      </w:r>
      <w:r>
        <w:t>为显示给用户看的剩余库存</w:t>
      </w:r>
      <w:r>
        <w:rPr>
          <w:rFonts w:hint="eastAsia"/>
        </w:rPr>
        <w:t>.</w:t>
      </w:r>
      <w:r w:rsidR="0029711B">
        <w:rPr>
          <w:rFonts w:hint="eastAsia"/>
        </w:rPr>
        <w:t>库存为</w:t>
      </w:r>
      <w:r w:rsidR="0029711B">
        <w:rPr>
          <w:rFonts w:hint="eastAsia"/>
        </w:rPr>
        <w:t>0</w:t>
      </w:r>
      <w:r w:rsidR="0029711B">
        <w:rPr>
          <w:rFonts w:hint="eastAsia"/>
        </w:rPr>
        <w:t>则无法购买</w:t>
      </w:r>
    </w:p>
    <w:p w14:paraId="079FCC9F" w14:textId="77777777" w:rsidR="004425C3" w:rsidRDefault="00803EEF" w:rsidP="004425C3">
      <w:r>
        <w:br w:type="page"/>
      </w:r>
      <w:r w:rsidR="009C28DF">
        <w:lastRenderedPageBreak/>
        <w:t>11</w:t>
      </w:r>
      <w:r w:rsidR="004425C3">
        <w:rPr>
          <w:rFonts w:hint="eastAsia"/>
        </w:rPr>
        <w:t>.</w:t>
      </w:r>
      <w:r w:rsidR="004425C3">
        <w:rPr>
          <w:rFonts w:hint="eastAsia"/>
        </w:rPr>
        <w:t>获取某个宝贝下所有不同商品的图片</w:t>
      </w:r>
      <w:r w:rsidR="004425C3">
        <w:rPr>
          <w:rFonts w:hint="eastAsia"/>
        </w:rPr>
        <w:t>.</w:t>
      </w:r>
    </w:p>
    <w:p w14:paraId="1879A57D" w14:textId="77777777" w:rsidR="004425C3" w:rsidRDefault="004425C3" w:rsidP="004425C3"/>
    <w:p w14:paraId="0DCE68F5" w14:textId="77777777" w:rsidR="004425C3" w:rsidRDefault="004425C3" w:rsidP="004425C3">
      <w:proofErr w:type="gramStart"/>
      <w:r w:rsidRPr="00FC69A5">
        <w:t>@</w:t>
      </w:r>
      <w:proofErr w:type="spellStart"/>
      <w:r w:rsidRPr="00FC69A5">
        <w:t>RequestMapping</w:t>
      </w:r>
      <w:proofErr w:type="spellEnd"/>
      <w:r w:rsidRPr="00FC69A5">
        <w:t>(</w:t>
      </w:r>
      <w:proofErr w:type="gramEnd"/>
      <w:r w:rsidRPr="00FC69A5">
        <w:t>value = "/good/{id}/</w:t>
      </w:r>
      <w:r>
        <w:rPr>
          <w:rFonts w:hint="eastAsia"/>
        </w:rPr>
        <w:t>pictures</w:t>
      </w:r>
      <w:r w:rsidRPr="00FC69A5">
        <w:t xml:space="preserve">", method = </w:t>
      </w:r>
      <w:proofErr w:type="spellStart"/>
      <w:r w:rsidRPr="00FC69A5">
        <w:t>RequestMethod.GET</w:t>
      </w:r>
      <w:proofErr w:type="spellEnd"/>
      <w:r w:rsidRPr="00FC69A5">
        <w:t>)</w:t>
      </w:r>
    </w:p>
    <w:p w14:paraId="429D297D" w14:textId="77777777" w:rsidR="004425C3" w:rsidRDefault="004425C3" w:rsidP="004425C3">
      <w:pPr>
        <w:pStyle w:val="a6"/>
        <w:spacing w:before="0" w:beforeAutospacing="0" w:after="0" w:afterAutospacing="0"/>
      </w:pPr>
    </w:p>
    <w:p w14:paraId="224D79E0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11495B92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0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64AB7AC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"success"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B750DD6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</w:p>
    <w:p w14:paraId="14A0A81B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725DD3B8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13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49037BA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BB69409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12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65A29B0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productId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BFE07B2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2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B7A31CD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"http://yimtest.oss-cn-shanghai.aliyuncs.com/f33074de-a50d-4ff7-aa46-8ac110a1747f.jpg?x-oss-process=image/resize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9D53BF1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"http://yimtest.oss-cn-shanghai.aliyuncs.com/f33074de-a50d-4ff7-aa46-8ac110a1747f.jpg?x-oss-process=image/resize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4698EC7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"http://yimtest.oss-cn-shanghai.aliyuncs.com/f33074de-a50d-4ff7-aa46-8ac110a1747f.jpg?x-oss-process=image/resize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097364B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"http://yimtest.oss-cn-shanghai.aliyuncs.com/f33074de-a50d-4ff7-aa46-8ac110a1747f.jpg?x-oss-process=image/resize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40AB875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"url2560"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"http://yimtest.oss-cn-shanghai.aliyuncs.com/f33074de-a50d-4ff7-aa46-8ac110a1747f.jpg?x-oss-process=image/resize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_2560"</w:t>
      </w:r>
    </w:p>
    <w:p w14:paraId="3A5338D8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},</w:t>
      </w:r>
    </w:p>
    <w:p w14:paraId="25B8963B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35680E28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14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3F3DB43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6D2F8529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12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3145E6B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productId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3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4F7717B2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6D4E5ED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"http://yimtest.oss-cn-shanghai.aliyuncs.com/59f787c3-86b9-49fd-b3af-52b5d1735f45.jpg?x-oss-process=image/resize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0857BE7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"http://yimtest.oss-cn-shanghai.aliyuncs.com/59f787c3-86b9-49fd-b3af-52b5d1735f45.jpg?x-oss-process=image/resize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2BEF3FB6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"http://yimtest.oss-cn-shanghai.aliyuncs.com/59f787c3-86b9-49fd-b3af-52b5d1735f45.jpg?x-oss-process=image/resize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46BE716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"http://yimtest.oss-cn-shanghai.aliyuncs.com/59f787c3-86b9-49fd-b3af-52b5d1735f45.jpg?x-oss-process=image/resize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A8CF2CA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"url2560"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"http://yimtest.oss-cn-shanghai.aliyuncs.com/59f787c3-86b9-49fd-b3af-52b5d1735f45.jpg?x-oss-process=image/resize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_2560"</w:t>
      </w:r>
    </w:p>
    <w:p w14:paraId="5C4AE0E9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},</w:t>
      </w:r>
    </w:p>
    <w:p w14:paraId="3FA326F5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711A5673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15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A7364A1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campaignId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7E828DD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goodId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12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0747EDB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productId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4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0333F80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844A7">
        <w:rPr>
          <w:rFonts w:ascii="宋体" w:eastAsia="宋体" w:hAnsi="宋体" w:cs="宋体"/>
          <w:kern w:val="0"/>
          <w:sz w:val="24"/>
          <w:szCs w:val="24"/>
        </w:rPr>
        <w:t>orderNum</w:t>
      </w:r>
      <w:proofErr w:type="spellEnd"/>
      <w:proofErr w:type="gramEnd"/>
      <w:r w:rsidRPr="00C844A7">
        <w:rPr>
          <w:rFonts w:ascii="宋体" w:eastAsia="宋体" w:hAnsi="宋体" w:cs="宋体"/>
          <w:kern w:val="0"/>
          <w:sz w:val="24"/>
          <w:szCs w:val="24"/>
        </w:rPr>
        <w:t>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6D9CBE"/>
          <w:kern w:val="0"/>
          <w:sz w:val="24"/>
          <w:szCs w:val="24"/>
        </w:rPr>
        <w:t>1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1917BDDD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"http://yimtest.oss-cn-shanghai.aliyuncs.com/d569d23e-29fc-4f5c-8c69-7489a9ef058e.jpg?x-oss-process=image/resize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3EDB7448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"http://yimtest.oss-cn-shanghai.aliyuncs.com/d569d23e-29fc-4f5c-8c69-7489a9ef058e.jpg?x-oss-process=image/resize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_320"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0408B7B4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"http://yimtest.oss-cn-shanghai.aliyuncs.com/d569d23e-29fc-4f5c-8c69-7489a9ef058e.jpg?x-oss-process=image/resize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_640"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5D7C1F66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"http://yimtest.oss-cn-shanghai.aliyuncs.com/d569d23e-29fc-4f5c-8c69-7489a9ef058e.jpg?x-oss-process=image/resize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_1280"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</w:p>
    <w:p w14:paraId="7DCD6FEE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44A7">
        <w:rPr>
          <w:rFonts w:ascii="宋体" w:eastAsia="宋体" w:hAnsi="宋体" w:cs="宋体"/>
          <w:kern w:val="0"/>
          <w:sz w:val="24"/>
          <w:szCs w:val="24"/>
        </w:rPr>
        <w:t>"url2560"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"http://yimtest.oss-cn-shanghai.aliyuncs.com/d569d23e-29fc-4f5c-8c69-7489a9ef058e.jpg?x-oss-process=image/resize</w:t>
      </w:r>
      <w:proofErr w:type="gramStart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,w</w:t>
      </w:r>
      <w:proofErr w:type="gramEnd"/>
      <w:r w:rsidRPr="00C844A7">
        <w:rPr>
          <w:rFonts w:ascii="宋体" w:eastAsia="宋体" w:hAnsi="宋体" w:cs="宋体"/>
          <w:color w:val="A5C261"/>
          <w:kern w:val="0"/>
          <w:sz w:val="24"/>
          <w:szCs w:val="24"/>
        </w:rPr>
        <w:t>_2560"</w:t>
      </w:r>
    </w:p>
    <w:p w14:paraId="4D4C0288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780A0C05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14:paraId="347C1C3F" w14:textId="77777777" w:rsidR="000D1390" w:rsidRPr="00C844A7" w:rsidRDefault="000D1390" w:rsidP="000D1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A7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18545D41" w14:textId="77777777" w:rsidR="000D1390" w:rsidRDefault="000D1390" w:rsidP="000D1390"/>
    <w:p w14:paraId="778A3B36" w14:textId="77777777" w:rsidR="004425C3" w:rsidRDefault="004425C3">
      <w:pPr>
        <w:widowControl/>
        <w:jc w:val="left"/>
      </w:pPr>
      <w:r>
        <w:t>由于每个商品可能有多个图片</w:t>
      </w:r>
      <w:r>
        <w:rPr>
          <w:rFonts w:hint="eastAsia"/>
        </w:rPr>
        <w:t>,</w:t>
      </w:r>
      <w:r>
        <w:t>之前提供的</w:t>
      </w:r>
      <w:r>
        <w:t>API</w:t>
      </w:r>
      <w:r>
        <w:rPr>
          <w:rFonts w:hint="eastAsia"/>
        </w:rPr>
        <w:t>中返回的图片地址</w:t>
      </w:r>
      <w:r>
        <w:rPr>
          <w:rFonts w:hint="eastAsia"/>
        </w:rPr>
        <w:t>,</w:t>
      </w:r>
      <w:r>
        <w:rPr>
          <w:rFonts w:hint="eastAsia"/>
        </w:rPr>
        <w:t>仅用于单个图片的场合显示用</w:t>
      </w:r>
    </w:p>
    <w:p w14:paraId="0D0E7417" w14:textId="77777777" w:rsidR="004425C3" w:rsidRDefault="004425C3">
      <w:pPr>
        <w:widowControl/>
        <w:jc w:val="left"/>
      </w:pPr>
      <w:r>
        <w:t>在商品详情页选择了具体的规格</w:t>
      </w:r>
      <w:r>
        <w:rPr>
          <w:rFonts w:hint="eastAsia"/>
        </w:rPr>
        <w:t>,</w:t>
      </w:r>
      <w:r>
        <w:t>并根据规格组合对应的</w:t>
      </w:r>
      <w:r>
        <w:t>product Id</w:t>
      </w:r>
      <w:r>
        <w:t>找到对应的图片后</w:t>
      </w:r>
      <w:r>
        <w:rPr>
          <w:rFonts w:hint="eastAsia"/>
        </w:rPr>
        <w:t>,</w:t>
      </w:r>
      <w:r>
        <w:t>需进行轮播</w:t>
      </w:r>
    </w:p>
    <w:p w14:paraId="7E88585D" w14:textId="77777777" w:rsidR="004425C3" w:rsidRDefault="004425C3">
      <w:pPr>
        <w:widowControl/>
        <w:jc w:val="left"/>
      </w:pPr>
    </w:p>
    <w:p w14:paraId="4FB2E8F6" w14:textId="77777777" w:rsidR="004425C3" w:rsidRPr="004425C3" w:rsidRDefault="004425C3">
      <w:pPr>
        <w:widowControl/>
        <w:jc w:val="left"/>
      </w:pPr>
    </w:p>
    <w:p w14:paraId="1DA004E7" w14:textId="77777777" w:rsidR="00803EEF" w:rsidRDefault="00803EEF">
      <w:pPr>
        <w:widowControl/>
        <w:jc w:val="left"/>
      </w:pPr>
    </w:p>
    <w:p w14:paraId="1EE8DC19" w14:textId="77777777" w:rsidR="004425C3" w:rsidRDefault="004425C3">
      <w:pPr>
        <w:widowControl/>
        <w:jc w:val="left"/>
      </w:pPr>
      <w:r>
        <w:br w:type="page"/>
      </w:r>
    </w:p>
    <w:p w14:paraId="66507E2D" w14:textId="77777777" w:rsidR="004425C3" w:rsidRDefault="009C28DF" w:rsidP="004425C3">
      <w:r>
        <w:lastRenderedPageBreak/>
        <w:t>12</w:t>
      </w:r>
      <w:r w:rsidR="004425C3">
        <w:rPr>
          <w:rFonts w:hint="eastAsia"/>
        </w:rPr>
        <w:t>.</w:t>
      </w:r>
      <w:r w:rsidR="004425C3">
        <w:rPr>
          <w:rFonts w:hint="eastAsia"/>
        </w:rPr>
        <w:t>获取购物车数量</w:t>
      </w:r>
      <w:r w:rsidR="004425C3">
        <w:rPr>
          <w:rFonts w:hint="eastAsia"/>
        </w:rPr>
        <w:t>.</w:t>
      </w:r>
    </w:p>
    <w:p w14:paraId="39056F0C" w14:textId="77777777" w:rsidR="004425C3" w:rsidRDefault="004425C3" w:rsidP="004425C3"/>
    <w:p w14:paraId="2081EC03" w14:textId="77777777" w:rsidR="004425C3" w:rsidRDefault="004425C3" w:rsidP="004425C3">
      <w:proofErr w:type="gramStart"/>
      <w:r w:rsidRPr="00FC69A5">
        <w:t>@</w:t>
      </w:r>
      <w:proofErr w:type="spellStart"/>
      <w:r w:rsidRPr="00FC69A5">
        <w:t>RequestMapping</w:t>
      </w:r>
      <w:proofErr w:type="spellEnd"/>
      <w:r w:rsidRPr="00FC69A5">
        <w:t>(</w:t>
      </w:r>
      <w:proofErr w:type="gramEnd"/>
      <w:r w:rsidRPr="00FC69A5">
        <w:t>value = "/</w:t>
      </w:r>
      <w:proofErr w:type="spellStart"/>
      <w:r>
        <w:rPr>
          <w:rFonts w:hint="eastAsia"/>
        </w:rPr>
        <w:t>cart</w:t>
      </w:r>
      <w:r>
        <w:t>Num</w:t>
      </w:r>
      <w:proofErr w:type="spellEnd"/>
      <w:r w:rsidRPr="00FC69A5">
        <w:t xml:space="preserve">", method = </w:t>
      </w:r>
      <w:proofErr w:type="spellStart"/>
      <w:r w:rsidRPr="00FC69A5">
        <w:t>RequestMethod.GET</w:t>
      </w:r>
      <w:proofErr w:type="spellEnd"/>
      <w:r w:rsidRPr="00FC69A5">
        <w:t>)</w:t>
      </w:r>
    </w:p>
    <w:p w14:paraId="334801F6" w14:textId="77777777" w:rsidR="00803EEF" w:rsidRDefault="00803EEF" w:rsidP="00FA6956"/>
    <w:p w14:paraId="6C801028" w14:textId="77777777" w:rsidR="004425C3" w:rsidRDefault="004425C3" w:rsidP="00FA6956">
      <w:r>
        <w:t>返回</w:t>
      </w:r>
      <w:r>
        <w:rPr>
          <w:rFonts w:hint="eastAsia"/>
        </w:rPr>
        <w:t>:</w:t>
      </w:r>
    </w:p>
    <w:p w14:paraId="07F8CDEA" w14:textId="77777777" w:rsidR="004425C3" w:rsidRDefault="004425C3" w:rsidP="004425C3">
      <w:pPr>
        <w:pStyle w:val="HTML"/>
      </w:pPr>
      <w:r>
        <w:rPr>
          <w:b/>
          <w:bCs/>
        </w:rPr>
        <w:t>{</w:t>
      </w:r>
    </w:p>
    <w:p w14:paraId="6F003564" w14:textId="77777777" w:rsidR="004425C3" w:rsidRDefault="004425C3" w:rsidP="004425C3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760D1DAF" w14:textId="77777777" w:rsidR="004425C3" w:rsidRDefault="004425C3" w:rsidP="004425C3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7038B330" w14:textId="77777777" w:rsidR="004425C3" w:rsidRDefault="004425C3" w:rsidP="004425C3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{</w:t>
      </w:r>
    </w:p>
    <w:p w14:paraId="4A3F38F0" w14:textId="77777777" w:rsidR="004425C3" w:rsidRDefault="004425C3" w:rsidP="00FA6956">
      <w:r>
        <w:tab/>
      </w:r>
      <w:r>
        <w:tab/>
        <w:t>“</w:t>
      </w:r>
      <w:proofErr w:type="gramStart"/>
      <w:r>
        <w:t>qty</w:t>
      </w:r>
      <w:proofErr w:type="gramEnd"/>
      <w:r>
        <w:t>”:5</w:t>
      </w:r>
    </w:p>
    <w:p w14:paraId="76783CCE" w14:textId="77777777" w:rsidR="004425C3" w:rsidRDefault="004425C3" w:rsidP="00FA6956">
      <w:r>
        <w:tab/>
        <w:t>}</w:t>
      </w:r>
    </w:p>
    <w:p w14:paraId="7DC1A112" w14:textId="77777777" w:rsidR="004425C3" w:rsidRDefault="004425C3" w:rsidP="00FA6956">
      <w:r>
        <w:t>}</w:t>
      </w:r>
    </w:p>
    <w:p w14:paraId="084D21A9" w14:textId="77777777" w:rsidR="00DB5775" w:rsidRDefault="00DB5775">
      <w:pPr>
        <w:widowControl/>
        <w:jc w:val="left"/>
      </w:pPr>
      <w:r>
        <w:br w:type="page"/>
      </w:r>
    </w:p>
    <w:p w14:paraId="1210F616" w14:textId="77777777" w:rsidR="004425C3" w:rsidRDefault="009C28DF" w:rsidP="00FA6956">
      <w:r>
        <w:rPr>
          <w:rFonts w:hint="eastAsia"/>
        </w:rPr>
        <w:lastRenderedPageBreak/>
        <w:t>13</w:t>
      </w:r>
      <w:r w:rsidR="00DB5775">
        <w:rPr>
          <w:rFonts w:hint="eastAsia"/>
        </w:rPr>
        <w:t>.</w:t>
      </w:r>
      <w:r w:rsidR="00DB5775">
        <w:rPr>
          <w:rFonts w:hint="eastAsia"/>
        </w:rPr>
        <w:t>获取购物车详情</w:t>
      </w:r>
    </w:p>
    <w:p w14:paraId="2FBD6B7B" w14:textId="77777777" w:rsidR="00DB5775" w:rsidRDefault="00DB5775" w:rsidP="00DB5775"/>
    <w:p w14:paraId="10D11E16" w14:textId="77777777" w:rsidR="00DB5775" w:rsidRDefault="00DB5775" w:rsidP="00DB5775">
      <w:pPr>
        <w:ind w:firstLine="42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"/cart", method = </w:t>
      </w:r>
      <w:proofErr w:type="spellStart"/>
      <w:r>
        <w:t>RequestMethod.GET</w:t>
      </w:r>
      <w:proofErr w:type="spellEnd"/>
      <w:r>
        <w:t>)</w:t>
      </w:r>
      <w:r>
        <w:br/>
      </w:r>
    </w:p>
    <w:p w14:paraId="417BE1A6" w14:textId="77777777" w:rsidR="00DB5775" w:rsidRDefault="00DB5775" w:rsidP="00DB5775">
      <w:r>
        <w:t>返回</w:t>
      </w:r>
      <w:r>
        <w:rPr>
          <w:rFonts w:hint="eastAsia"/>
        </w:rPr>
        <w:t>:</w:t>
      </w:r>
    </w:p>
    <w:p w14:paraId="488C64DC" w14:textId="77777777" w:rsidR="00DB5775" w:rsidRDefault="00DB5775" w:rsidP="00DB5775">
      <w:pPr>
        <w:pStyle w:val="HTML"/>
      </w:pPr>
      <w:r>
        <w:rPr>
          <w:b/>
          <w:bCs/>
        </w:rPr>
        <w:t>{</w:t>
      </w:r>
    </w:p>
    <w:p w14:paraId="4D0637AB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02927C9B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48C305D9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[{</w:t>
      </w:r>
    </w:p>
    <w:p w14:paraId="7CC430DE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0D93C018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productId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4</w:t>
      </w:r>
      <w:r>
        <w:rPr>
          <w:b/>
          <w:bCs/>
        </w:rPr>
        <w:t>,</w:t>
      </w:r>
    </w:p>
    <w:p w14:paraId="783D0D8A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qty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</w:t>
      </w:r>
      <w:r>
        <w:rPr>
          <w:b/>
          <w:bCs/>
        </w:rPr>
        <w:t>,</w:t>
      </w:r>
    </w:p>
    <w:p w14:paraId="593D6982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24057C2A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01792C3B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r>
        <w:t>pic"</w:t>
      </w:r>
      <w:r>
        <w:rPr>
          <w:b/>
          <w:bCs/>
        </w:rPr>
        <w:t>:</w:t>
      </w:r>
      <w:r>
        <w:rPr>
          <w:color w:val="A5C261"/>
        </w:rPr>
        <w:t>"http</w:t>
      </w:r>
      <w:proofErr w:type="spellEnd"/>
      <w:r>
        <w:rPr>
          <w:color w:val="A5C261"/>
        </w:rPr>
        <w:t>://www.baidu.com/1.jpg"</w:t>
      </w:r>
      <w:r>
        <w:rPr>
          <w:b/>
          <w:bCs/>
        </w:rPr>
        <w:t>,</w:t>
      </w:r>
    </w:p>
    <w:p w14:paraId="20A2862A" w14:textId="77777777" w:rsidR="00DB5775" w:rsidRDefault="00DB5775" w:rsidP="00DB5775">
      <w:pPr>
        <w:pStyle w:val="HTML"/>
        <w:rPr>
          <w:b/>
          <w:bCs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1601AB9D" w14:textId="77777777" w:rsidR="009C28DF" w:rsidRPr="00B062DD" w:rsidRDefault="009C28DF" w:rsidP="009C28DF">
      <w:pPr>
        <w:widowControl/>
        <w:tabs>
          <w:tab w:val="left" w:pos="1755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"</w:t>
      </w:r>
      <w:proofErr w:type="spellStart"/>
      <w:proofErr w:type="gramStart"/>
      <w:r>
        <w:t>originPrice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  <w:color w:val="6D9CBE"/>
        </w:rPr>
        <w:t>null</w:t>
      </w:r>
      <w:r>
        <w:rPr>
          <w:b/>
          <w:bCs/>
        </w:rPr>
        <w:t>,</w:t>
      </w:r>
    </w:p>
    <w:p w14:paraId="59216769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"spec1"</w:t>
      </w:r>
      <w:r>
        <w:rPr>
          <w:b/>
          <w:bCs/>
        </w:rPr>
        <w:t>:</w:t>
      </w:r>
      <w:r>
        <w:rPr>
          <w:color w:val="A5C261"/>
        </w:rPr>
        <w:t>"White"</w:t>
      </w:r>
      <w:r>
        <w:rPr>
          <w:b/>
          <w:bCs/>
        </w:rPr>
        <w:t>,</w:t>
      </w:r>
    </w:p>
    <w:p w14:paraId="71890045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"spce2"</w:t>
      </w:r>
      <w:r>
        <w:rPr>
          <w:b/>
          <w:bCs/>
        </w:rPr>
        <w:t>:</w:t>
      </w:r>
      <w:r>
        <w:rPr>
          <w:color w:val="A5C261"/>
        </w:rPr>
        <w:t>"M"</w:t>
      </w:r>
    </w:p>
    <w:p w14:paraId="2FDC4669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</w:p>
    <w:p w14:paraId="308600FD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</w:p>
    <w:p w14:paraId="1FE0B165" w14:textId="77777777" w:rsidR="00DB5775" w:rsidRDefault="00DB5775" w:rsidP="00DB5775">
      <w:pPr>
        <w:pStyle w:val="HTML"/>
      </w:pPr>
      <w:r>
        <w:rPr>
          <w:color w:val="C0C0C0"/>
        </w:rPr>
        <w:tab/>
      </w:r>
      <w:r>
        <w:rPr>
          <w:b/>
          <w:bCs/>
        </w:rPr>
        <w:t>}]</w:t>
      </w:r>
    </w:p>
    <w:p w14:paraId="0A022E1C" w14:textId="77777777" w:rsidR="00DB5775" w:rsidRDefault="00DB5775" w:rsidP="00DB5775">
      <w:pPr>
        <w:pStyle w:val="HTML"/>
        <w:rPr>
          <w:b/>
          <w:bCs/>
        </w:rPr>
      </w:pPr>
      <w:r>
        <w:rPr>
          <w:b/>
          <w:bCs/>
        </w:rPr>
        <w:t>}</w:t>
      </w:r>
    </w:p>
    <w:p w14:paraId="10AFA76A" w14:textId="77777777" w:rsidR="00DB5775" w:rsidRDefault="00DB5775" w:rsidP="00DB5775">
      <w:pPr>
        <w:pStyle w:val="HTML"/>
        <w:rPr>
          <w:b/>
          <w:bCs/>
        </w:rPr>
      </w:pPr>
    </w:p>
    <w:p w14:paraId="3DB64CAC" w14:textId="77777777" w:rsidR="00DB5775" w:rsidRDefault="00DB5775" w:rsidP="00DB5775">
      <w:pPr>
        <w:pStyle w:val="HTML"/>
      </w:pPr>
    </w:p>
    <w:p w14:paraId="15A8410C" w14:textId="77777777" w:rsidR="00DB5775" w:rsidRDefault="00DB5775">
      <w:pPr>
        <w:widowControl/>
        <w:jc w:val="left"/>
      </w:pPr>
      <w:r>
        <w:br w:type="page"/>
      </w:r>
    </w:p>
    <w:p w14:paraId="72D425AD" w14:textId="77777777" w:rsidR="00DB5775" w:rsidRDefault="009C28DF" w:rsidP="00DB5775">
      <w:r>
        <w:rPr>
          <w:rFonts w:hint="eastAsia"/>
        </w:rPr>
        <w:lastRenderedPageBreak/>
        <w:t>14</w:t>
      </w:r>
      <w:r w:rsidR="00DB5775">
        <w:rPr>
          <w:rFonts w:hint="eastAsia"/>
        </w:rPr>
        <w:t>.</w:t>
      </w:r>
      <w:r w:rsidR="00DB5775">
        <w:rPr>
          <w:rFonts w:hint="eastAsia"/>
        </w:rPr>
        <w:t>设置购物车指定</w:t>
      </w:r>
      <w:proofErr w:type="spellStart"/>
      <w:r w:rsidR="00DB5775">
        <w:rPr>
          <w:rFonts w:hint="eastAsia"/>
        </w:rPr>
        <w:t>productId</w:t>
      </w:r>
      <w:proofErr w:type="spellEnd"/>
      <w:r w:rsidR="00DB5775">
        <w:rPr>
          <w:rFonts w:hint="eastAsia"/>
        </w:rPr>
        <w:t>的数量</w:t>
      </w:r>
    </w:p>
    <w:p w14:paraId="4FB64027" w14:textId="77777777" w:rsidR="00DB5775" w:rsidRDefault="00DB5775" w:rsidP="00DB5775">
      <w:proofErr w:type="gramStart"/>
      <w:r w:rsidRPr="00DB5775">
        <w:t>@</w:t>
      </w:r>
      <w:proofErr w:type="spellStart"/>
      <w:r w:rsidRPr="00DB5775">
        <w:t>RequestMapping</w:t>
      </w:r>
      <w:proofErr w:type="spellEnd"/>
      <w:r w:rsidRPr="00DB5775">
        <w:t>(</w:t>
      </w:r>
      <w:proofErr w:type="gramEnd"/>
      <w:r w:rsidRPr="00DB5775">
        <w:t xml:space="preserve">value = "/cart/modify", method = </w:t>
      </w:r>
      <w:proofErr w:type="spellStart"/>
      <w:r w:rsidRPr="00DB5775">
        <w:t>RequestMethod.POST</w:t>
      </w:r>
      <w:proofErr w:type="spellEnd"/>
      <w:r w:rsidRPr="00DB5775">
        <w:t>)</w:t>
      </w:r>
    </w:p>
    <w:p w14:paraId="1DC7FDFF" w14:textId="77777777" w:rsidR="00DB5775" w:rsidRDefault="00DB5775" w:rsidP="00DB5775"/>
    <w:p w14:paraId="1C67F3B5" w14:textId="77777777" w:rsidR="00DB5775" w:rsidRDefault="00DB5775" w:rsidP="00DB5775">
      <w:proofErr w:type="spellStart"/>
      <w:r>
        <w:rPr>
          <w:rFonts w:hint="eastAsia"/>
        </w:rPr>
        <w:t>postBody</w:t>
      </w:r>
      <w:proofErr w:type="spellEnd"/>
      <w:r>
        <w:rPr>
          <w:rFonts w:hint="eastAsia"/>
        </w:rPr>
        <w:t>包含如下两个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</w:t>
      </w:r>
    </w:p>
    <w:p w14:paraId="5AFD38F3" w14:textId="77777777" w:rsidR="00DB5775" w:rsidRDefault="00DB5775" w:rsidP="00DB5775">
      <w:proofErr w:type="spellStart"/>
      <w:proofErr w:type="gramStart"/>
      <w:r>
        <w:t>productId</w:t>
      </w:r>
      <w:proofErr w:type="spellEnd"/>
      <w:proofErr w:type="gramEnd"/>
      <w:r>
        <w:t xml:space="preserve"> </w:t>
      </w:r>
    </w:p>
    <w:p w14:paraId="3F7EA615" w14:textId="77777777" w:rsidR="00DB5775" w:rsidRDefault="00DB5775" w:rsidP="00DB5775">
      <w:proofErr w:type="spellStart"/>
      <w:proofErr w:type="gramStart"/>
      <w:r>
        <w:t>qty</w:t>
      </w:r>
      <w:proofErr w:type="spellEnd"/>
      <w:proofErr w:type="gramEnd"/>
      <w:r>
        <w:t xml:space="preserve"> </w:t>
      </w:r>
    </w:p>
    <w:p w14:paraId="78B64B5E" w14:textId="77777777" w:rsidR="00DB5775" w:rsidRDefault="00DB5775" w:rsidP="00DB5775"/>
    <w:p w14:paraId="047649E4" w14:textId="77777777" w:rsidR="00DB5775" w:rsidRDefault="00DB5775" w:rsidP="00DB5775">
      <w:r>
        <w:t>返回内容</w:t>
      </w:r>
      <w:r>
        <w:rPr>
          <w:rFonts w:hint="eastAsia"/>
        </w:rPr>
        <w:t>:</w:t>
      </w:r>
    </w:p>
    <w:p w14:paraId="48FD634E" w14:textId="77777777" w:rsidR="00DB5775" w:rsidRDefault="00DB5775" w:rsidP="00DB5775">
      <w:pPr>
        <w:pStyle w:val="HTML"/>
      </w:pPr>
      <w:r>
        <w:rPr>
          <w:b/>
          <w:bCs/>
        </w:rPr>
        <w:t>{</w:t>
      </w:r>
    </w:p>
    <w:p w14:paraId="3BD77902" w14:textId="77777777" w:rsidR="00DB5775" w:rsidRDefault="00DB5775" w:rsidP="00DB5775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544A1B1D" w14:textId="77777777" w:rsidR="00DB5775" w:rsidRDefault="00DB5775" w:rsidP="00DB5775">
      <w:pPr>
        <w:pStyle w:val="HTML"/>
        <w:ind w:firstLine="480"/>
        <w:rPr>
          <w:b/>
          <w:bCs/>
        </w:rPr>
      </w:pP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</w:p>
    <w:p w14:paraId="39FF1C20" w14:textId="77777777" w:rsidR="00DB5775" w:rsidRDefault="00DB5775" w:rsidP="00DB5775">
      <w:pPr>
        <w:pStyle w:val="HTML"/>
        <w:rPr>
          <w:b/>
          <w:bCs/>
        </w:rPr>
      </w:pPr>
      <w:r>
        <w:rPr>
          <w:rFonts w:hint="eastAsia"/>
          <w:b/>
          <w:bCs/>
        </w:rPr>
        <w:t>}</w:t>
      </w:r>
    </w:p>
    <w:p w14:paraId="0AE6C362" w14:textId="77777777" w:rsidR="00DB5775" w:rsidRDefault="00DB5775" w:rsidP="00DB5775">
      <w:pPr>
        <w:pStyle w:val="HTML"/>
        <w:rPr>
          <w:b/>
          <w:bCs/>
        </w:rPr>
      </w:pPr>
    </w:p>
    <w:p w14:paraId="51E22C37" w14:textId="77777777" w:rsidR="00DB5775" w:rsidRDefault="00DB57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6CC71ADC" w14:textId="77777777" w:rsidR="00DB5775" w:rsidRDefault="003A1842" w:rsidP="00DB5775">
      <w:pPr>
        <w:pStyle w:val="HTML"/>
      </w:pPr>
      <w:r>
        <w:rPr>
          <w:rFonts w:hint="eastAsia"/>
        </w:rPr>
        <w:lastRenderedPageBreak/>
        <w:t>1</w:t>
      </w:r>
      <w:r w:rsidR="009C28DF">
        <w:t>5</w:t>
      </w:r>
      <w:r>
        <w:rPr>
          <w:rFonts w:hint="eastAsia"/>
        </w:rPr>
        <w:t>.获取用户各订单状态统计</w:t>
      </w:r>
    </w:p>
    <w:p w14:paraId="2D5E64CE" w14:textId="77777777" w:rsidR="003A1842" w:rsidRDefault="003A1842" w:rsidP="003A1842">
      <w:proofErr w:type="gramStart"/>
      <w:r w:rsidRPr="00DB5775">
        <w:t>@</w:t>
      </w:r>
      <w:proofErr w:type="spellStart"/>
      <w:r w:rsidRPr="00DB5775">
        <w:t>RequestMapping</w:t>
      </w:r>
      <w:proofErr w:type="spellEnd"/>
      <w:r w:rsidRPr="00DB5775">
        <w:t>(</w:t>
      </w:r>
      <w:proofErr w:type="gramEnd"/>
      <w:r w:rsidRPr="00DB5775">
        <w:t>value = "/</w:t>
      </w:r>
      <w:r>
        <w:rPr>
          <w:rFonts w:hint="eastAsia"/>
        </w:rPr>
        <w:t>order/stats</w:t>
      </w:r>
      <w:r w:rsidRPr="00DB5775">
        <w:t xml:space="preserve">", method = </w:t>
      </w:r>
      <w:proofErr w:type="spellStart"/>
      <w:r w:rsidRPr="00DB5775">
        <w:t>RequestMethod.</w:t>
      </w:r>
      <w:r>
        <w:rPr>
          <w:rFonts w:hint="eastAsia"/>
        </w:rPr>
        <w:t>GET</w:t>
      </w:r>
      <w:proofErr w:type="spellEnd"/>
      <w:r w:rsidRPr="00DB5775">
        <w:t>)</w:t>
      </w:r>
    </w:p>
    <w:p w14:paraId="194E087B" w14:textId="77777777" w:rsidR="003A1842" w:rsidRDefault="003A1842" w:rsidP="00DB5775">
      <w:pPr>
        <w:pStyle w:val="HTML"/>
      </w:pPr>
    </w:p>
    <w:p w14:paraId="61A821C3" w14:textId="77777777" w:rsidR="003A1842" w:rsidRDefault="003A1842" w:rsidP="00DB5775">
      <w:pPr>
        <w:pStyle w:val="HTML"/>
      </w:pPr>
    </w:p>
    <w:p w14:paraId="0A240FD5" w14:textId="77777777" w:rsidR="003A1842" w:rsidRDefault="003A1842" w:rsidP="003A1842">
      <w:pPr>
        <w:pStyle w:val="HTML"/>
      </w:pPr>
      <w:r>
        <w:rPr>
          <w:b/>
          <w:bCs/>
        </w:rPr>
        <w:t>{</w:t>
      </w:r>
    </w:p>
    <w:p w14:paraId="248017A0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61172645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50241A67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{</w:t>
      </w:r>
    </w:p>
    <w:p w14:paraId="1415CC7E" w14:textId="77777777" w:rsidR="003A1842" w:rsidRDefault="003A1842" w:rsidP="003A1842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all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4</w:t>
      </w:r>
      <w:r>
        <w:rPr>
          <w:b/>
          <w:bCs/>
        </w:rPr>
        <w:t>,</w:t>
      </w:r>
    </w:p>
    <w:p w14:paraId="2352C6E8" w14:textId="77777777" w:rsidR="003A1842" w:rsidRDefault="003A1842" w:rsidP="003A1842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paid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2</w:t>
      </w:r>
      <w:r>
        <w:rPr>
          <w:b/>
          <w:bCs/>
        </w:rPr>
        <w:t>,</w:t>
      </w:r>
    </w:p>
    <w:p w14:paraId="39A5708C" w14:textId="77777777" w:rsidR="003A1842" w:rsidRDefault="003A1842" w:rsidP="003A1842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transport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2</w:t>
      </w:r>
      <w:r>
        <w:rPr>
          <w:b/>
          <w:bCs/>
        </w:rPr>
        <w:t>,</w:t>
      </w:r>
    </w:p>
    <w:p w14:paraId="1ADB8287" w14:textId="77777777" w:rsidR="003A1842" w:rsidRDefault="003A1842" w:rsidP="003A1842">
      <w:pPr>
        <w:pStyle w:val="HTML"/>
      </w:pPr>
      <w:r>
        <w:rPr>
          <w:color w:val="C0C0C0"/>
        </w:rPr>
        <w:t xml:space="preserve">        </w:t>
      </w:r>
      <w:r>
        <w:t>"</w:t>
      </w:r>
      <w:proofErr w:type="gramStart"/>
      <w:r>
        <w:t>unpaid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</w:p>
    <w:p w14:paraId="722B3C72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rPr>
          <w:b/>
          <w:bCs/>
        </w:rPr>
        <w:t>}</w:t>
      </w:r>
    </w:p>
    <w:p w14:paraId="7FBAE596" w14:textId="77777777" w:rsidR="003A1842" w:rsidRDefault="003A1842" w:rsidP="003A1842">
      <w:pPr>
        <w:pStyle w:val="HTML"/>
      </w:pPr>
      <w:r>
        <w:rPr>
          <w:b/>
          <w:bCs/>
        </w:rPr>
        <w:t>}</w:t>
      </w:r>
    </w:p>
    <w:p w14:paraId="40069537" w14:textId="77777777" w:rsidR="003A1842" w:rsidRDefault="003A1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57974435" w14:textId="77777777" w:rsidR="003A1842" w:rsidRDefault="009C28DF" w:rsidP="00DB5775">
      <w:pPr>
        <w:pStyle w:val="HTML"/>
      </w:pPr>
      <w:r>
        <w:rPr>
          <w:rFonts w:hint="eastAsia"/>
        </w:rPr>
        <w:lastRenderedPageBreak/>
        <w:t>16</w:t>
      </w:r>
      <w:r w:rsidR="003A1842">
        <w:rPr>
          <w:rFonts w:hint="eastAsia"/>
        </w:rPr>
        <w:t>.获取用户订单列表</w:t>
      </w:r>
    </w:p>
    <w:p w14:paraId="61208E4D" w14:textId="77777777" w:rsidR="003A1842" w:rsidRDefault="003A1842" w:rsidP="003A1842">
      <w:proofErr w:type="gramStart"/>
      <w:r w:rsidRPr="00DB5775">
        <w:t>@</w:t>
      </w:r>
      <w:proofErr w:type="spellStart"/>
      <w:r w:rsidRPr="00DB5775">
        <w:t>RequestMapping</w:t>
      </w:r>
      <w:proofErr w:type="spellEnd"/>
      <w:r w:rsidRPr="00DB5775">
        <w:t>(</w:t>
      </w:r>
      <w:proofErr w:type="gramEnd"/>
      <w:r w:rsidRPr="00DB5775">
        <w:t>value = "/</w:t>
      </w:r>
      <w:r>
        <w:rPr>
          <w:rFonts w:hint="eastAsia"/>
        </w:rPr>
        <w:t>order/list</w:t>
      </w:r>
      <w:r w:rsidRPr="00DB5775">
        <w:t xml:space="preserve">", method = </w:t>
      </w:r>
      <w:proofErr w:type="spellStart"/>
      <w:r w:rsidRPr="00DB5775">
        <w:t>RequestMethod.</w:t>
      </w:r>
      <w:r>
        <w:rPr>
          <w:rFonts w:hint="eastAsia"/>
        </w:rPr>
        <w:t>GET</w:t>
      </w:r>
      <w:proofErr w:type="spellEnd"/>
      <w:r w:rsidRPr="00DB5775">
        <w:t>)</w:t>
      </w:r>
    </w:p>
    <w:p w14:paraId="39001323" w14:textId="77777777" w:rsidR="003A1842" w:rsidRDefault="003A1842" w:rsidP="003A1842"/>
    <w:p w14:paraId="52EB0685" w14:textId="77777777" w:rsidR="003A1842" w:rsidRDefault="003A1842" w:rsidP="003A1842">
      <w:pPr>
        <w:pStyle w:val="HTML"/>
      </w:pPr>
      <w:r>
        <w:rPr>
          <w:b/>
          <w:bCs/>
        </w:rPr>
        <w:t>{</w:t>
      </w:r>
    </w:p>
    <w:p w14:paraId="1D66103C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6F898132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092E4C3C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[{</w:t>
      </w:r>
    </w:p>
    <w:p w14:paraId="502F5105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424401A3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campaignName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"Trail</w:t>
      </w:r>
      <w:r>
        <w:rPr>
          <w:color w:val="C0C0C0"/>
        </w:rPr>
        <w:t xml:space="preserve"> </w:t>
      </w:r>
      <w:r>
        <w:rPr>
          <w:color w:val="A5C261"/>
        </w:rPr>
        <w:t>Goods</w:t>
      </w:r>
      <w:r>
        <w:rPr>
          <w:color w:val="C0C0C0"/>
        </w:rPr>
        <w:t xml:space="preserve"> </w:t>
      </w:r>
      <w:r>
        <w:rPr>
          <w:color w:val="A5C261"/>
        </w:rPr>
        <w:t>2018"</w:t>
      </w:r>
      <w:r>
        <w:rPr>
          <w:b/>
          <w:bCs/>
        </w:rPr>
        <w:t>,</w:t>
      </w:r>
    </w:p>
    <w:p w14:paraId="45FF955E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5</w:t>
      </w:r>
      <w:r>
        <w:rPr>
          <w:b/>
          <w:bCs/>
        </w:rPr>
        <w:t>,</w:t>
      </w:r>
    </w:p>
    <w:p w14:paraId="7912181A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orderDate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"2017-12-24</w:t>
      </w:r>
      <w:r>
        <w:rPr>
          <w:color w:val="C0C0C0"/>
        </w:rPr>
        <w:t xml:space="preserve"> </w:t>
      </w:r>
      <w:r>
        <w:rPr>
          <w:color w:val="A5C261"/>
        </w:rPr>
        <w:t>9:05:23"</w:t>
      </w:r>
      <w:r>
        <w:rPr>
          <w:b/>
          <w:bCs/>
        </w:rPr>
        <w:t>,</w:t>
      </w:r>
    </w:p>
    <w:p w14:paraId="46339F4C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amount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4572F835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items</w:t>
      </w:r>
      <w:proofErr w:type="gramEnd"/>
      <w:r>
        <w:t>"</w:t>
      </w:r>
      <w:r>
        <w:rPr>
          <w:b/>
          <w:bCs/>
        </w:rPr>
        <w:t>:[{</w:t>
      </w:r>
    </w:p>
    <w:p w14:paraId="66A8DBAC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77004E31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61C49F8A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4F296725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qty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0266D382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"spec1"</w:t>
      </w:r>
      <w:r>
        <w:rPr>
          <w:b/>
          <w:bCs/>
        </w:rPr>
        <w:t>:</w:t>
      </w:r>
      <w:r>
        <w:rPr>
          <w:color w:val="A5C261"/>
        </w:rPr>
        <w:t>"White"</w:t>
      </w:r>
      <w:r>
        <w:rPr>
          <w:b/>
          <w:bCs/>
        </w:rPr>
        <w:t>,</w:t>
      </w:r>
    </w:p>
    <w:p w14:paraId="3DCCC644" w14:textId="77777777" w:rsidR="003A1842" w:rsidRDefault="003A1842" w:rsidP="003A1842">
      <w:pPr>
        <w:pStyle w:val="HTML"/>
        <w:rPr>
          <w:color w:val="A5C261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"spec2"</w:t>
      </w:r>
      <w:r>
        <w:rPr>
          <w:b/>
          <w:bCs/>
        </w:rPr>
        <w:t>:</w:t>
      </w:r>
      <w:r>
        <w:rPr>
          <w:color w:val="A5C261"/>
        </w:rPr>
        <w:t>"M",</w:t>
      </w:r>
    </w:p>
    <w:p w14:paraId="73DF06B4" w14:textId="77777777" w:rsidR="003A1842" w:rsidRDefault="003A1842" w:rsidP="003A1842">
      <w:pPr>
        <w:pStyle w:val="HTML"/>
      </w:pPr>
      <w:r>
        <w:rPr>
          <w:color w:val="A5C261"/>
        </w:rPr>
        <w:tab/>
      </w:r>
      <w:r>
        <w:rPr>
          <w:color w:val="A5C261"/>
        </w:rPr>
        <w:tab/>
      </w:r>
      <w:r>
        <w:rPr>
          <w:color w:val="A5C261"/>
        </w:rPr>
        <w:tab/>
      </w:r>
      <w:r>
        <w:t>"</w:t>
      </w:r>
      <w:proofErr w:type="spellStart"/>
      <w:r>
        <w:t>pic"</w:t>
      </w:r>
      <w:r>
        <w:rPr>
          <w:b/>
          <w:bCs/>
        </w:rPr>
        <w:t>:</w:t>
      </w:r>
      <w:r>
        <w:rPr>
          <w:color w:val="A5C261"/>
        </w:rPr>
        <w:t>"http</w:t>
      </w:r>
      <w:proofErr w:type="spellEnd"/>
      <w:r>
        <w:rPr>
          <w:color w:val="A5C261"/>
        </w:rPr>
        <w:t>://www.baidu.com/1.jpg"</w:t>
      </w:r>
    </w:p>
    <w:p w14:paraId="4E111CBA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</w:p>
    <w:p w14:paraId="0187F6CC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</w:p>
    <w:p w14:paraId="5813A0D0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b/>
          <w:bCs/>
        </w:rPr>
        <w:t>}]</w:t>
      </w:r>
    </w:p>
    <w:p w14:paraId="040D27F4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b/>
          <w:bCs/>
        </w:rPr>
        <w:t>}]</w:t>
      </w:r>
    </w:p>
    <w:p w14:paraId="07C27929" w14:textId="77777777" w:rsidR="003A1842" w:rsidRDefault="003A1842" w:rsidP="003A1842">
      <w:pPr>
        <w:pStyle w:val="HTML"/>
      </w:pPr>
      <w:r>
        <w:rPr>
          <w:b/>
          <w:bCs/>
        </w:rPr>
        <w:t>}</w:t>
      </w:r>
    </w:p>
    <w:p w14:paraId="4AAED23E" w14:textId="77777777" w:rsidR="003A1842" w:rsidRDefault="003A1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2FC45EC7" w14:textId="77777777" w:rsidR="003A1842" w:rsidRDefault="009C28DF" w:rsidP="00DB5775">
      <w:pPr>
        <w:pStyle w:val="HTML"/>
      </w:pPr>
      <w:r>
        <w:lastRenderedPageBreak/>
        <w:t>17</w:t>
      </w:r>
      <w:r w:rsidR="003A1842">
        <w:t>.获取订单详情</w:t>
      </w:r>
    </w:p>
    <w:p w14:paraId="1B74D25C" w14:textId="77777777" w:rsidR="003A1842" w:rsidRDefault="003A1842" w:rsidP="00DB5775">
      <w:pPr>
        <w:pStyle w:val="HTML"/>
      </w:pPr>
    </w:p>
    <w:p w14:paraId="6BB6D3A2" w14:textId="77777777" w:rsidR="003A1842" w:rsidRDefault="003A1842" w:rsidP="003A1842">
      <w:proofErr w:type="gramStart"/>
      <w:r w:rsidRPr="00DB5775">
        <w:t>@</w:t>
      </w:r>
      <w:proofErr w:type="spellStart"/>
      <w:r w:rsidRPr="00DB5775">
        <w:t>RequestMapping</w:t>
      </w:r>
      <w:proofErr w:type="spellEnd"/>
      <w:r w:rsidRPr="00DB5775">
        <w:t>(</w:t>
      </w:r>
      <w:proofErr w:type="gramEnd"/>
      <w:r w:rsidRPr="00DB5775">
        <w:t>value = "/</w:t>
      </w:r>
      <w:r>
        <w:rPr>
          <w:rFonts w:hint="eastAsia"/>
        </w:rPr>
        <w:t>order/{id}</w:t>
      </w:r>
      <w:r>
        <w:t>/info</w:t>
      </w:r>
      <w:r w:rsidRPr="00DB5775">
        <w:t xml:space="preserve">", method = </w:t>
      </w:r>
      <w:proofErr w:type="spellStart"/>
      <w:r w:rsidRPr="00DB5775">
        <w:t>RequestMethod.</w:t>
      </w:r>
      <w:r>
        <w:rPr>
          <w:rFonts w:hint="eastAsia"/>
        </w:rPr>
        <w:t>GET</w:t>
      </w:r>
      <w:proofErr w:type="spellEnd"/>
      <w:r w:rsidRPr="00DB5775">
        <w:t>)</w:t>
      </w:r>
    </w:p>
    <w:p w14:paraId="5FE1E13D" w14:textId="77777777" w:rsidR="003A1842" w:rsidRDefault="003A1842" w:rsidP="003A1842">
      <w:pPr>
        <w:pStyle w:val="HTML"/>
        <w:rPr>
          <w:b/>
          <w:bCs/>
        </w:rPr>
      </w:pPr>
    </w:p>
    <w:p w14:paraId="778AD6DF" w14:textId="77777777" w:rsidR="003A1842" w:rsidRDefault="003A1842" w:rsidP="003A1842">
      <w:pPr>
        <w:pStyle w:val="HTML"/>
        <w:rPr>
          <w:b/>
          <w:bCs/>
        </w:rPr>
      </w:pPr>
    </w:p>
    <w:p w14:paraId="24621091" w14:textId="77777777" w:rsidR="003A1842" w:rsidRDefault="003A1842" w:rsidP="003A1842">
      <w:pPr>
        <w:pStyle w:val="HTML"/>
      </w:pPr>
      <w:r>
        <w:rPr>
          <w:b/>
          <w:bCs/>
        </w:rPr>
        <w:t>{</w:t>
      </w:r>
    </w:p>
    <w:p w14:paraId="61223F59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6D9CBE"/>
        </w:rPr>
        <w:t>0</w:t>
      </w:r>
      <w:r>
        <w:rPr>
          <w:b/>
          <w:bCs/>
        </w:rPr>
        <w:t>,</w:t>
      </w:r>
    </w:p>
    <w:p w14:paraId="79E52DC4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message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color w:val="A5C261"/>
        </w:rPr>
        <w:t>"success"</w:t>
      </w:r>
      <w:r>
        <w:rPr>
          <w:b/>
          <w:bCs/>
        </w:rPr>
        <w:t>,</w:t>
      </w:r>
    </w:p>
    <w:p w14:paraId="6819C2BE" w14:textId="77777777" w:rsidR="003A1842" w:rsidRDefault="003A1842" w:rsidP="003A1842">
      <w:pPr>
        <w:pStyle w:val="HTML"/>
      </w:pPr>
      <w:r>
        <w:rPr>
          <w:color w:val="C0C0C0"/>
        </w:rPr>
        <w:t xml:space="preserve">    </w:t>
      </w:r>
      <w:r>
        <w:t>"</w:t>
      </w:r>
      <w:proofErr w:type="gramStart"/>
      <w:r>
        <w:t>data</w:t>
      </w:r>
      <w:proofErr w:type="gramEnd"/>
      <w:r>
        <w:t>"</w:t>
      </w:r>
      <w:r>
        <w:rPr>
          <w:b/>
          <w:bCs/>
        </w:rPr>
        <w:t>:</w:t>
      </w:r>
      <w:r>
        <w:rPr>
          <w:color w:val="C0C0C0"/>
        </w:rPr>
        <w:t xml:space="preserve"> </w:t>
      </w:r>
      <w:r>
        <w:rPr>
          <w:b/>
          <w:bCs/>
        </w:rPr>
        <w:t>{</w:t>
      </w:r>
    </w:p>
    <w:p w14:paraId="3F50EDAE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id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1EBB1351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campaignName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"Trail</w:t>
      </w:r>
      <w:r>
        <w:rPr>
          <w:color w:val="C0C0C0"/>
        </w:rPr>
        <w:t xml:space="preserve"> </w:t>
      </w:r>
      <w:r>
        <w:rPr>
          <w:color w:val="A5C261"/>
        </w:rPr>
        <w:t>Goods</w:t>
      </w:r>
      <w:r>
        <w:rPr>
          <w:color w:val="C0C0C0"/>
        </w:rPr>
        <w:t xml:space="preserve"> </w:t>
      </w:r>
      <w:r>
        <w:rPr>
          <w:color w:val="A5C261"/>
        </w:rPr>
        <w:t>2018"</w:t>
      </w:r>
      <w:r>
        <w:rPr>
          <w:b/>
          <w:bCs/>
        </w:rPr>
        <w:t>,</w:t>
      </w:r>
    </w:p>
    <w:p w14:paraId="09E0BB82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status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5</w:t>
      </w:r>
      <w:r>
        <w:rPr>
          <w:b/>
          <w:bCs/>
        </w:rPr>
        <w:t>,</w:t>
      </w:r>
    </w:p>
    <w:p w14:paraId="0D861CBB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orderDate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"2017-12-24</w:t>
      </w:r>
      <w:r>
        <w:rPr>
          <w:color w:val="C0C0C0"/>
        </w:rPr>
        <w:t xml:space="preserve"> </w:t>
      </w:r>
      <w:r>
        <w:rPr>
          <w:color w:val="A5C261"/>
        </w:rPr>
        <w:t>09:05:23"</w:t>
      </w:r>
      <w:r>
        <w:rPr>
          <w:b/>
          <w:bCs/>
        </w:rPr>
        <w:t>,</w:t>
      </w:r>
    </w:p>
    <w:p w14:paraId="6D08F5BE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orderNo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"20171214090523-123456"</w:t>
      </w:r>
      <w:r>
        <w:rPr>
          <w:b/>
          <w:bCs/>
        </w:rPr>
        <w:t>,</w:t>
      </w:r>
    </w:p>
    <w:p w14:paraId="0BC862A0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amount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217C5D7B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r>
        <w:t>payMethod</w:t>
      </w:r>
      <w:proofErr w:type="spell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gramStart"/>
      <w:r>
        <w:rPr>
          <w:color w:val="A5C261"/>
        </w:rPr>
        <w:t>微信支付</w:t>
      </w:r>
      <w:proofErr w:type="gramEnd"/>
      <w:r>
        <w:rPr>
          <w:color w:val="A5C261"/>
        </w:rPr>
        <w:t>"</w:t>
      </w:r>
      <w:r>
        <w:rPr>
          <w:b/>
          <w:bCs/>
        </w:rPr>
        <w:t>,</w:t>
      </w:r>
    </w:p>
    <w:p w14:paraId="3B1B0ADB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mobile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"13012345678"</w:t>
      </w:r>
      <w:r>
        <w:rPr>
          <w:b/>
          <w:bCs/>
        </w:rPr>
        <w:t>,</w:t>
      </w:r>
    </w:p>
    <w:p w14:paraId="177C3EDD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payDate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"2017-12-24</w:t>
      </w:r>
      <w:r>
        <w:rPr>
          <w:color w:val="C0C0C0"/>
        </w:rPr>
        <w:t xml:space="preserve"> </w:t>
      </w:r>
      <w:r>
        <w:rPr>
          <w:color w:val="A5C261"/>
        </w:rPr>
        <w:t>09:08:08"</w:t>
      </w:r>
      <w:r>
        <w:rPr>
          <w:b/>
          <w:bCs/>
        </w:rPr>
        <w:t>,</w:t>
      </w:r>
    </w:p>
    <w:p w14:paraId="14846CD2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userName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Gracee</w:t>
      </w:r>
      <w:proofErr w:type="spellEnd"/>
      <w:r>
        <w:rPr>
          <w:color w:val="C0C0C0"/>
        </w:rPr>
        <w:t xml:space="preserve"> </w:t>
      </w:r>
      <w:r>
        <w:rPr>
          <w:color w:val="A5C261"/>
        </w:rPr>
        <w:t>Henderson"</w:t>
      </w:r>
    </w:p>
    <w:p w14:paraId="374F612C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A5C261"/>
        </w:rPr>
        <w:t>"</w:t>
      </w:r>
      <w:proofErr w:type="gramStart"/>
      <w:r>
        <w:rPr>
          <w:color w:val="A5C261"/>
        </w:rPr>
        <w:t>items</w:t>
      </w:r>
      <w:proofErr w:type="gramEnd"/>
      <w:r>
        <w:rPr>
          <w:color w:val="A5C261"/>
        </w:rPr>
        <w:t>"</w:t>
      </w:r>
      <w:r>
        <w:rPr>
          <w:color w:val="FF0000"/>
        </w:rPr>
        <w:t>:</w:t>
      </w:r>
      <w:r>
        <w:rPr>
          <w:b/>
          <w:bCs/>
        </w:rPr>
        <w:t>[{</w:t>
      </w:r>
    </w:p>
    <w:p w14:paraId="7B4FA741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name</w:t>
      </w:r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39D05363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proofErr w:type="gramStart"/>
      <w:r>
        <w:t>enName</w:t>
      </w:r>
      <w:proofErr w:type="spellEnd"/>
      <w:proofErr w:type="gramEnd"/>
      <w:r>
        <w:t>"</w:t>
      </w:r>
      <w:r>
        <w:rPr>
          <w:b/>
          <w:bCs/>
        </w:rPr>
        <w:t>:</w:t>
      </w:r>
      <w:r>
        <w:rPr>
          <w:color w:val="A5C261"/>
        </w:rPr>
        <w:t>"</w:t>
      </w:r>
      <w:proofErr w:type="spellStart"/>
      <w:r>
        <w:rPr>
          <w:color w:val="A5C261"/>
        </w:rPr>
        <w:t>LG_CatA_NameA_en</w:t>
      </w:r>
      <w:proofErr w:type="spellEnd"/>
      <w:r>
        <w:rPr>
          <w:color w:val="A5C261"/>
        </w:rPr>
        <w:t>"</w:t>
      </w:r>
      <w:r>
        <w:rPr>
          <w:b/>
          <w:bCs/>
        </w:rPr>
        <w:t>,</w:t>
      </w:r>
    </w:p>
    <w:p w14:paraId="081BD0AA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price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2000.00</w:t>
      </w:r>
      <w:r>
        <w:rPr>
          <w:b/>
          <w:bCs/>
        </w:rPr>
        <w:t>,</w:t>
      </w:r>
    </w:p>
    <w:p w14:paraId="2E20B91D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gramStart"/>
      <w:r>
        <w:t>qty</w:t>
      </w:r>
      <w:proofErr w:type="gramEnd"/>
      <w:r>
        <w:t>"</w:t>
      </w:r>
      <w:r>
        <w:rPr>
          <w:b/>
          <w:bCs/>
        </w:rPr>
        <w:t>:</w:t>
      </w:r>
      <w:r>
        <w:rPr>
          <w:color w:val="6D9CBE"/>
        </w:rPr>
        <w:t>1</w:t>
      </w:r>
      <w:r>
        <w:rPr>
          <w:b/>
          <w:bCs/>
        </w:rPr>
        <w:t>,</w:t>
      </w:r>
    </w:p>
    <w:p w14:paraId="386A5F95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"spec1"</w:t>
      </w:r>
      <w:r>
        <w:rPr>
          <w:b/>
          <w:bCs/>
        </w:rPr>
        <w:t>:</w:t>
      </w:r>
      <w:r>
        <w:rPr>
          <w:color w:val="A5C261"/>
        </w:rPr>
        <w:t>"White"</w:t>
      </w:r>
      <w:r>
        <w:rPr>
          <w:b/>
          <w:bCs/>
        </w:rPr>
        <w:t>,</w:t>
      </w:r>
    </w:p>
    <w:p w14:paraId="63E1ACFF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"spec2"</w:t>
      </w:r>
      <w:r>
        <w:rPr>
          <w:b/>
          <w:bCs/>
        </w:rPr>
        <w:t>:</w:t>
      </w:r>
      <w:r>
        <w:rPr>
          <w:color w:val="A5C261"/>
        </w:rPr>
        <w:t>"M"</w:t>
      </w:r>
      <w:r>
        <w:rPr>
          <w:b/>
          <w:bCs/>
        </w:rPr>
        <w:t>,</w:t>
      </w:r>
    </w:p>
    <w:p w14:paraId="63B6929E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"</w:t>
      </w:r>
      <w:proofErr w:type="spellStart"/>
      <w:r>
        <w:t>pic"</w:t>
      </w:r>
      <w:r>
        <w:rPr>
          <w:b/>
          <w:bCs/>
        </w:rPr>
        <w:t>:</w:t>
      </w:r>
      <w:r>
        <w:rPr>
          <w:color w:val="A5C261"/>
        </w:rPr>
        <w:t>"http</w:t>
      </w:r>
      <w:proofErr w:type="spellEnd"/>
      <w:r>
        <w:rPr>
          <w:color w:val="A5C261"/>
        </w:rPr>
        <w:t>://www.baidu.com/1.jpg"</w:t>
      </w:r>
    </w:p>
    <w:p w14:paraId="6E23AB63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</w:p>
    <w:p w14:paraId="6972D5B2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b/>
          <w:bCs/>
        </w:rPr>
        <w:t>}]</w:t>
      </w:r>
    </w:p>
    <w:p w14:paraId="757CFAAF" w14:textId="77777777" w:rsidR="003A1842" w:rsidRDefault="003A1842" w:rsidP="003A1842">
      <w:pPr>
        <w:pStyle w:val="HTML"/>
      </w:pPr>
      <w:r>
        <w:rPr>
          <w:color w:val="C0C0C0"/>
        </w:rPr>
        <w:tab/>
      </w:r>
      <w:r>
        <w:rPr>
          <w:b/>
          <w:bCs/>
        </w:rPr>
        <w:t>}</w:t>
      </w:r>
    </w:p>
    <w:p w14:paraId="56A9F06D" w14:textId="77777777" w:rsidR="003A1842" w:rsidRDefault="003A1842" w:rsidP="003A1842">
      <w:pPr>
        <w:pStyle w:val="HTML"/>
      </w:pPr>
      <w:r>
        <w:rPr>
          <w:b/>
          <w:bCs/>
        </w:rPr>
        <w:t>}</w:t>
      </w:r>
    </w:p>
    <w:p w14:paraId="50797251" w14:textId="77777777" w:rsidR="003A1842" w:rsidRPr="003A1842" w:rsidRDefault="003A1842" w:rsidP="003A1842">
      <w:pPr>
        <w:pStyle w:val="HTML"/>
      </w:pPr>
    </w:p>
    <w:sectPr w:rsidR="003A1842" w:rsidRPr="003A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 亮" w:date="2018-06-11T16:03:00Z" w:initials="朱">
    <w:p w14:paraId="455B035D" w14:textId="3FC5CC33" w:rsidR="00FB3C20" w:rsidRDefault="00FB3C20">
      <w:pPr>
        <w:pStyle w:val="a8"/>
      </w:pPr>
      <w:r>
        <w:rPr>
          <w:rStyle w:val="a7"/>
        </w:rPr>
        <w:annotationRef/>
      </w:r>
      <w:r>
        <w:t>这部分</w:t>
      </w:r>
      <w:r>
        <w:t>API</w:t>
      </w:r>
      <w:r>
        <w:t>之后会给到</w:t>
      </w:r>
    </w:p>
  </w:comment>
  <w:comment w:id="1" w:author="朱 亮" w:date="2018-06-11T15:59:00Z" w:initials="朱">
    <w:p w14:paraId="185331EA" w14:textId="77777777" w:rsidR="009C28DF" w:rsidRDefault="009C28DF">
      <w:pPr>
        <w:pStyle w:val="a8"/>
      </w:pPr>
      <w:r>
        <w:rPr>
          <w:rStyle w:val="a7"/>
        </w:rPr>
        <w:annotationRef/>
      </w:r>
      <w:r>
        <w:t>分类</w:t>
      </w:r>
      <w:r>
        <w:t>API</w:t>
      </w:r>
      <w:r>
        <w:t>待重构</w:t>
      </w:r>
    </w:p>
  </w:comment>
  <w:comment w:id="4" w:author="朱 亮" w:date="2018-06-11T15:58:00Z" w:initials="朱">
    <w:p w14:paraId="4AAEAEA1" w14:textId="77777777" w:rsidR="009C28DF" w:rsidRDefault="009C28DF">
      <w:pPr>
        <w:pStyle w:val="a8"/>
        <w:rPr>
          <w:rFonts w:hint="eastAsia"/>
        </w:rPr>
      </w:pPr>
      <w:r>
        <w:rPr>
          <w:rStyle w:val="a7"/>
        </w:rPr>
        <w:annotationRef/>
      </w:r>
      <w:r>
        <w:t>这部分涉及规格的返回逻辑待优化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B035D" w15:done="0"/>
  <w15:commentEx w15:paraId="185331EA" w15:done="0"/>
  <w15:commentEx w15:paraId="4AAEAE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70F6A"/>
    <w:multiLevelType w:val="hybridMultilevel"/>
    <w:tmpl w:val="ED2C6460"/>
    <w:lvl w:ilvl="0" w:tplc="7836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00DB1"/>
    <w:multiLevelType w:val="hybridMultilevel"/>
    <w:tmpl w:val="68AC0C44"/>
    <w:lvl w:ilvl="0" w:tplc="04CAF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 亮">
    <w15:presenceInfo w15:providerId="Windows Live" w15:userId="9cfbe44209c75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56"/>
    <w:rsid w:val="000D1390"/>
    <w:rsid w:val="0029711B"/>
    <w:rsid w:val="003A1842"/>
    <w:rsid w:val="004425C3"/>
    <w:rsid w:val="0062629D"/>
    <w:rsid w:val="00792FA4"/>
    <w:rsid w:val="00803EEF"/>
    <w:rsid w:val="009C28DF"/>
    <w:rsid w:val="00A227EF"/>
    <w:rsid w:val="00B062DD"/>
    <w:rsid w:val="00C62F7F"/>
    <w:rsid w:val="00C8115F"/>
    <w:rsid w:val="00CD7507"/>
    <w:rsid w:val="00D142E8"/>
    <w:rsid w:val="00DB5775"/>
    <w:rsid w:val="00DF01D2"/>
    <w:rsid w:val="00FA6956"/>
    <w:rsid w:val="00FA7FCC"/>
    <w:rsid w:val="00FB3C20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1E5"/>
  <w15:chartTrackingRefBased/>
  <w15:docId w15:val="{E285547A-6636-49F3-BE6D-530E1D61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5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C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C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C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A6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695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A695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C811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811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142E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42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C28DF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C28DF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C28DF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C28DF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C28DF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9C28D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C28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C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3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3C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3C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itle"/>
    <w:basedOn w:val="a"/>
    <w:next w:val="a"/>
    <w:link w:val="Char3"/>
    <w:uiPriority w:val="10"/>
    <w:qFormat/>
    <w:rsid w:val="00FB3C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FB3C2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yimlinkapp.com/is-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://localhost:8080/is-dev/store/campaign/1/categories" TargetMode="External"/><Relationship Id="rId10" Type="http://schemas.openxmlformats.org/officeDocument/2006/relationships/hyperlink" Target="http://is.yimlinkapp.com/is-dev/auth/loginRequestInternalDebug?account=yimlink.defia&amp;passwo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.yimlinkapp.com/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1821</Words>
  <Characters>10385</Characters>
  <Application>Microsoft Office Word</Application>
  <DocSecurity>0</DocSecurity>
  <Lines>86</Lines>
  <Paragraphs>24</Paragraphs>
  <ScaleCrop>false</ScaleCrop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朱亮</dc:creator>
  <cp:keywords/>
  <dc:description/>
  <cp:lastModifiedBy>朱 亮</cp:lastModifiedBy>
  <cp:revision>10</cp:revision>
  <dcterms:created xsi:type="dcterms:W3CDTF">2018-02-05T07:31:00Z</dcterms:created>
  <dcterms:modified xsi:type="dcterms:W3CDTF">2018-06-11T08:10:00Z</dcterms:modified>
</cp:coreProperties>
</file>